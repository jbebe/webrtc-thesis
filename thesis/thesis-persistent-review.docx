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1631" w14:textId="77777777" w:rsidR="00E33BD8" w:rsidRPr="00A312F0" w:rsidRDefault="00E33BD8" w:rsidP="00E33BD8">
      <w:pPr>
        <w:pStyle w:val="Heading1"/>
        <w:rPr>
          <w:lang w:val="hu-HU"/>
        </w:rPr>
      </w:pPr>
      <w:bookmarkStart w:id="0" w:name="_Toc530047440"/>
      <w:r w:rsidRPr="00A312F0">
        <w:rPr>
          <w:lang w:val="hu-HU"/>
        </w:rPr>
        <w:t>Feladatkiírás</w:t>
      </w:r>
      <w:bookmarkEnd w:id="0"/>
    </w:p>
    <w:p w14:paraId="2A0EF61C" w14:textId="77777777" w:rsidR="00E33BD8" w:rsidRPr="00A312F0" w:rsidRDefault="00E33BD8" w:rsidP="00E33BD8">
      <w:pPr>
        <w:rPr>
          <w:lang w:val="hu-HU"/>
        </w:rPr>
      </w:pPr>
      <w:r w:rsidRPr="00A312F0">
        <w:rPr>
          <w:lang w:val="hu-HU"/>
        </w:rPr>
        <w:t>A feladat egy WebRTC technológiára épülő, böngészőben futó csevegő alkalmazás elkészítése. A megoldásnak támogatnia kell a szöveges, videó és hang alapú csevegést is, a kliensek közötti (peer-to-peer) kapcsolatok segítségével. Az elkészült alkalmazásban, egy felhasználó kiválaszthat egy csoportot a többi online felhasználó közül, akikkel csevegni szeretne. Ekkor a kiválasztott módszertől függően, vagy csoportos üzenetet küld nekik, vagy csoportos hívást kezdeményez, esetleg videó konferenciát indít. A megoldás elkészítéséhez szükséges bizonyos központi architektúrális komponensek implementálása is, de a feladat fókusza a kliensek közötti kommunikáción van. A hallgató feladatának a következőkre kell kiterjednie:</w:t>
      </w:r>
    </w:p>
    <w:p w14:paraId="6996FF3E" w14:textId="77777777" w:rsidR="00E33BD8" w:rsidRPr="00A312F0" w:rsidRDefault="00E33BD8" w:rsidP="00E33BD8">
      <w:pPr>
        <w:pStyle w:val="ListParagraph"/>
        <w:numPr>
          <w:ilvl w:val="0"/>
          <w:numId w:val="36"/>
        </w:numPr>
        <w:rPr>
          <w:lang w:val="hu-HU"/>
        </w:rPr>
      </w:pPr>
      <w:r w:rsidRPr="00A312F0">
        <w:rPr>
          <w:lang w:val="hu-HU"/>
        </w:rPr>
        <w:t xml:space="preserve">Ismerje meg és mutassa be a WebRTC szabvány fő komponenseit, azok funkcióit! </w:t>
      </w:r>
    </w:p>
    <w:p w14:paraId="412A9B89" w14:textId="77777777" w:rsidR="00E33BD8" w:rsidRPr="00A312F0" w:rsidRDefault="00E33BD8" w:rsidP="00E33BD8">
      <w:pPr>
        <w:pStyle w:val="ListParagraph"/>
        <w:numPr>
          <w:ilvl w:val="0"/>
          <w:numId w:val="36"/>
        </w:numPr>
        <w:rPr>
          <w:lang w:val="hu-HU"/>
        </w:rPr>
      </w:pPr>
      <w:r w:rsidRPr="00A312F0">
        <w:rPr>
          <w:lang w:val="hu-HU"/>
        </w:rPr>
        <w:t>Elemezze a különböző hálózati infrastruktúra elemek (tűzfalak, NAT) hatását a WebRTC-s peer-to-peer kapcsolatokra.</w:t>
      </w:r>
    </w:p>
    <w:p w14:paraId="09E3959A" w14:textId="77777777" w:rsidR="00E33BD8" w:rsidRPr="00A312F0" w:rsidRDefault="00E33BD8" w:rsidP="00E33BD8">
      <w:pPr>
        <w:pStyle w:val="ListParagraph"/>
        <w:numPr>
          <w:ilvl w:val="0"/>
          <w:numId w:val="36"/>
        </w:numPr>
        <w:rPr>
          <w:lang w:val="hu-HU"/>
        </w:rPr>
      </w:pPr>
      <w:r w:rsidRPr="00A312F0">
        <w:rPr>
          <w:lang w:val="hu-HU"/>
        </w:rPr>
        <w:t xml:space="preserve">Készítse el és tesztelje a rendszer implementációját a három (szöveg, hang, videó) adat típus átvitelére. </w:t>
      </w:r>
    </w:p>
    <w:p w14:paraId="672A6659" w14:textId="77777777" w:rsidR="00E33BD8" w:rsidRPr="00A312F0" w:rsidRDefault="00E33BD8">
      <w:pPr>
        <w:tabs>
          <w:tab w:val="clear" w:pos="9360"/>
        </w:tabs>
        <w:spacing w:before="0" w:after="200"/>
        <w:jc w:val="left"/>
        <w:rPr>
          <w:lang w:val="hu-HU"/>
        </w:rPr>
      </w:pPr>
      <w:r w:rsidRPr="00A312F0">
        <w:rPr>
          <w:lang w:val="hu-HU"/>
        </w:rPr>
        <w:br w:type="page"/>
      </w:r>
    </w:p>
    <w:p w14:paraId="0A37501D" w14:textId="77777777" w:rsidR="00E33BD8" w:rsidRPr="00A312F0" w:rsidRDefault="00E33BD8" w:rsidP="00E33BD8">
      <w:pPr>
        <w:pStyle w:val="Cmlaplog"/>
      </w:pPr>
      <w:r w:rsidRPr="00A312F0">
        <w:rPr>
          <w:noProof/>
          <w:lang w:val="en-US"/>
        </w:rPr>
        <w:lastRenderedPageBreak/>
        <w:drawing>
          <wp:inline distT="0" distB="0" distL="0" distR="0" wp14:anchorId="372D0439" wp14:editId="5507C01E">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EB3AB6D" w14:textId="77777777" w:rsidR="00E33BD8" w:rsidRPr="00A312F0" w:rsidRDefault="00E33BD8" w:rsidP="00E33BD8">
      <w:pPr>
        <w:pStyle w:val="Cmlapegyetem"/>
      </w:pPr>
      <w:r w:rsidRPr="00A312F0">
        <w:t>Budapesti Műszaki és Gazdaságtudományi Egyetem</w:t>
      </w:r>
    </w:p>
    <w:p w14:paraId="5CB23444" w14:textId="77777777" w:rsidR="00E33BD8" w:rsidRPr="00A312F0" w:rsidRDefault="00E33BD8" w:rsidP="00E33BD8">
      <w:pPr>
        <w:pStyle w:val="Cmlapkarstanszk"/>
      </w:pPr>
      <w:r w:rsidRPr="00A312F0">
        <w:t>Villamosmérnöki és Informatikai Kar</w:t>
      </w:r>
    </w:p>
    <w:p w14:paraId="3EE853FF" w14:textId="77777777" w:rsidR="00E33BD8" w:rsidRPr="00A312F0" w:rsidRDefault="00970CDF" w:rsidP="00E33BD8">
      <w:pPr>
        <w:pStyle w:val="Cmlapkarstanszk"/>
      </w:pPr>
      <w:fldSimple w:instr=" DOCPROPERTY  Company  \* MERGEFORMAT ">
        <w:r w:rsidR="00E33BD8" w:rsidRPr="00A312F0">
          <w:t>Automatizálási és Alkalmazott Informatikai Tanszék</w:t>
        </w:r>
      </w:fldSimple>
    </w:p>
    <w:p w14:paraId="13ED9390" w14:textId="77777777" w:rsidR="00E33BD8" w:rsidRPr="00A312F0" w:rsidRDefault="00053852" w:rsidP="00053852">
      <w:pPr>
        <w:pStyle w:val="Heading1"/>
        <w:rPr>
          <w:color w:val="FFFFFF" w:themeColor="background1"/>
          <w:lang w:val="hu-HU"/>
        </w:rPr>
      </w:pPr>
      <w:bookmarkStart w:id="1" w:name="_Toc530047441"/>
      <w:r w:rsidRPr="00A312F0">
        <w:rPr>
          <w:color w:val="FFFFFF" w:themeColor="background1"/>
          <w:lang w:val="hu-HU"/>
        </w:rPr>
        <w:t>Fedlap</w:t>
      </w:r>
      <w:bookmarkEnd w:id="1"/>
    </w:p>
    <w:p w14:paraId="5DAB6C7B" w14:textId="77777777" w:rsidR="00E33BD8" w:rsidRPr="00A312F0" w:rsidRDefault="00E33BD8" w:rsidP="00E33BD8">
      <w:pPr>
        <w:rPr>
          <w:lang w:val="hu-HU"/>
        </w:rPr>
      </w:pPr>
    </w:p>
    <w:p w14:paraId="02EB378F" w14:textId="77777777" w:rsidR="00E33BD8" w:rsidRPr="00A312F0" w:rsidRDefault="00E33BD8" w:rsidP="00E33BD8">
      <w:pPr>
        <w:rPr>
          <w:lang w:val="hu-HU"/>
        </w:rPr>
      </w:pPr>
    </w:p>
    <w:p w14:paraId="6A05A809" w14:textId="77777777" w:rsidR="00E33BD8" w:rsidRPr="00A312F0" w:rsidRDefault="00E33BD8" w:rsidP="00E33BD8">
      <w:pPr>
        <w:rPr>
          <w:lang w:val="hu-HU"/>
        </w:rPr>
      </w:pPr>
    </w:p>
    <w:p w14:paraId="6DBD9BFF" w14:textId="77777777" w:rsidR="00E33BD8" w:rsidRPr="00A312F0" w:rsidRDefault="00E33BD8" w:rsidP="00E33BD8">
      <w:pPr>
        <w:pStyle w:val="Author"/>
        <w:rPr>
          <w:lang w:val="hu-HU"/>
        </w:rPr>
      </w:pPr>
      <w:r w:rsidRPr="00A312F0">
        <w:rPr>
          <w:lang w:val="hu-HU"/>
        </w:rPr>
        <w:t>Juhász Bálint</w:t>
      </w:r>
    </w:p>
    <w:p w14:paraId="0FB2C7DD" w14:textId="77777777" w:rsidR="00E33BD8" w:rsidRPr="00A312F0" w:rsidRDefault="00E33BD8" w:rsidP="00E33BD8">
      <w:pPr>
        <w:tabs>
          <w:tab w:val="clear" w:pos="9360"/>
        </w:tabs>
        <w:spacing w:before="0" w:after="200"/>
        <w:jc w:val="center"/>
        <w:rPr>
          <w:rFonts w:asciiTheme="majorHAnsi" w:eastAsiaTheme="majorEastAsia" w:hAnsiTheme="majorHAnsi" w:cstheme="majorBidi"/>
          <w:bCs/>
          <w:sz w:val="52"/>
          <w:szCs w:val="52"/>
          <w:lang w:val="hu-HU"/>
        </w:rPr>
      </w:pPr>
      <w:r w:rsidRPr="00A312F0">
        <w:rPr>
          <w:rFonts w:asciiTheme="majorHAnsi" w:eastAsiaTheme="majorEastAsia" w:hAnsiTheme="majorHAnsi" w:cstheme="majorBidi"/>
          <w:bCs/>
          <w:sz w:val="52"/>
          <w:szCs w:val="52"/>
          <w:lang w:val="hu-HU"/>
        </w:rPr>
        <w:t>WebRTC alapú csevegő alkalmazás, hang és videó támogatással</w:t>
      </w:r>
    </w:p>
    <w:p w14:paraId="5A39BBE3" w14:textId="77777777" w:rsidR="00D23CA4" w:rsidRPr="00A312F0" w:rsidRDefault="00D23CA4" w:rsidP="00D23CA4">
      <w:pPr>
        <w:rPr>
          <w:lang w:val="hu-HU"/>
        </w:rPr>
      </w:pPr>
    </w:p>
    <w:p w14:paraId="41C8F396" w14:textId="77777777" w:rsidR="00D23CA4" w:rsidRPr="00A312F0" w:rsidRDefault="00D23CA4" w:rsidP="00D23CA4">
      <w:pPr>
        <w:rPr>
          <w:lang w:val="hu-HU"/>
        </w:rPr>
      </w:pPr>
    </w:p>
    <w:p w14:paraId="72A3D3EC" w14:textId="77777777" w:rsidR="00D23CA4" w:rsidRPr="00A312F0" w:rsidRDefault="00D23CA4" w:rsidP="00D23CA4">
      <w:pPr>
        <w:rPr>
          <w:lang w:val="hu-HU"/>
        </w:rPr>
      </w:pPr>
    </w:p>
    <w:p w14:paraId="0D0B940D" w14:textId="77777777" w:rsidR="00D23CA4" w:rsidRPr="00A312F0" w:rsidRDefault="00D23CA4" w:rsidP="00D23CA4">
      <w:pPr>
        <w:rPr>
          <w:lang w:val="hu-HU"/>
        </w:rPr>
      </w:pPr>
    </w:p>
    <w:p w14:paraId="4D45C062" w14:textId="77777777" w:rsidR="00D23CA4" w:rsidRPr="00A312F0" w:rsidRDefault="00D23CA4" w:rsidP="00090824">
      <w:pPr>
        <w:pStyle w:val="Author"/>
        <w:rPr>
          <w:b/>
          <w:lang w:val="hu-HU"/>
        </w:rPr>
      </w:pPr>
      <w:r w:rsidRPr="00A312F0">
        <w:rPr>
          <w:b/>
          <w:lang w:val="hu-HU"/>
        </w:rPr>
        <w:t>Konzulens</w:t>
      </w:r>
    </w:p>
    <w:p w14:paraId="508CE5B5" w14:textId="77777777" w:rsidR="00D23CA4" w:rsidRPr="00A312F0" w:rsidRDefault="00D23CA4" w:rsidP="00090824">
      <w:pPr>
        <w:pStyle w:val="Author"/>
        <w:rPr>
          <w:lang w:val="hu-HU"/>
        </w:rPr>
      </w:pPr>
      <w:r w:rsidRPr="00A312F0">
        <w:rPr>
          <w:lang w:val="hu-HU"/>
        </w:rPr>
        <w:t>Jánoky László Viktor</w:t>
      </w:r>
    </w:p>
    <w:p w14:paraId="0E27B00A" w14:textId="77777777" w:rsidR="007C250B" w:rsidRPr="00A312F0" w:rsidRDefault="007C250B" w:rsidP="007C250B">
      <w:pPr>
        <w:rPr>
          <w:lang w:val="hu-HU"/>
        </w:rPr>
      </w:pPr>
    </w:p>
    <w:p w14:paraId="1755F393" w14:textId="77777777" w:rsidR="00D23CA4" w:rsidRPr="00A312F0" w:rsidRDefault="00D23CA4" w:rsidP="00090824">
      <w:pPr>
        <w:pStyle w:val="Author"/>
        <w:rPr>
          <w:lang w:val="hu-HU"/>
        </w:rPr>
      </w:pPr>
      <w:r w:rsidRPr="00A312F0">
        <w:rPr>
          <w:lang w:val="hu-HU"/>
        </w:rPr>
        <w:t>Budapest, 2018</w:t>
      </w:r>
    </w:p>
    <w:p w14:paraId="4DEB4F73" w14:textId="77777777" w:rsidR="005A07CA" w:rsidRPr="00A312F0" w:rsidRDefault="005A07CA" w:rsidP="00053852">
      <w:pPr>
        <w:pStyle w:val="Heading1"/>
        <w:rPr>
          <w:lang w:val="hu-HU"/>
        </w:rPr>
      </w:pPr>
      <w:r w:rsidRPr="00A312F0">
        <w:rPr>
          <w:lang w:val="hu-HU"/>
        </w:rPr>
        <w:br w:type="page"/>
      </w:r>
      <w:bookmarkStart w:id="2" w:name="_Toc530047442"/>
      <w:r w:rsidR="00053852" w:rsidRPr="00A312F0">
        <w:rPr>
          <w:lang w:val="hu-HU"/>
        </w:rPr>
        <w:lastRenderedPageBreak/>
        <w:t>Tartalomjegyzék</w:t>
      </w:r>
      <w:bookmarkEnd w:id="2"/>
    </w:p>
    <w:sdt>
      <w:sdtPr>
        <w:rPr>
          <w:rFonts w:asciiTheme="minorHAnsi" w:eastAsiaTheme="minorHAnsi" w:hAnsiTheme="minorHAnsi" w:cstheme="minorBidi"/>
          <w:color w:val="auto"/>
          <w:sz w:val="22"/>
          <w:szCs w:val="24"/>
          <w:lang w:val="hu-HU"/>
        </w:rPr>
        <w:id w:val="1882668959"/>
        <w:docPartObj>
          <w:docPartGallery w:val="Table of Contents"/>
          <w:docPartUnique/>
        </w:docPartObj>
      </w:sdtPr>
      <w:sdtEndPr>
        <w:rPr>
          <w:b/>
          <w:bCs/>
          <w:noProof/>
        </w:rPr>
      </w:sdtEndPr>
      <w:sdtContent>
        <w:p w14:paraId="406425CA" w14:textId="77777777" w:rsidR="000124FE" w:rsidRPr="00A312F0" w:rsidRDefault="000124FE">
          <w:pPr>
            <w:pStyle w:val="TOCHeading"/>
            <w:rPr>
              <w:color w:val="auto"/>
              <w:lang w:val="hu-HU"/>
            </w:rPr>
          </w:pPr>
          <w:r w:rsidRPr="00A312F0">
            <w:rPr>
              <w:color w:val="auto"/>
              <w:lang w:val="hu-HU"/>
            </w:rPr>
            <w:t>Contents</w:t>
          </w:r>
        </w:p>
        <w:p w14:paraId="608620E4" w14:textId="6CB2FC53" w:rsidR="00303EB2" w:rsidRDefault="000124FE">
          <w:pPr>
            <w:pStyle w:val="TOC1"/>
            <w:tabs>
              <w:tab w:val="right" w:pos="9350"/>
            </w:tabs>
            <w:rPr>
              <w:rFonts w:eastAsiaTheme="minorEastAsia"/>
              <w:noProof/>
              <w:sz w:val="24"/>
              <w:lang w:val="hu-HU"/>
              <w14:ligatures w14:val="none"/>
            </w:rPr>
          </w:pPr>
          <w:r w:rsidRPr="00A312F0">
            <w:rPr>
              <w:lang w:val="hu-HU"/>
            </w:rPr>
            <w:fldChar w:fldCharType="begin"/>
          </w:r>
          <w:r w:rsidRPr="00A312F0">
            <w:rPr>
              <w:lang w:val="hu-HU"/>
            </w:rPr>
            <w:instrText xml:space="preserve"> TOC \o "1-3" \h \z \u </w:instrText>
          </w:r>
          <w:r w:rsidRPr="00A312F0">
            <w:rPr>
              <w:lang w:val="hu-HU"/>
            </w:rPr>
            <w:fldChar w:fldCharType="separate"/>
          </w:r>
          <w:hyperlink w:anchor="_Toc530047440" w:history="1">
            <w:r w:rsidR="00303EB2" w:rsidRPr="00F36BFD">
              <w:rPr>
                <w:rStyle w:val="Hyperlink"/>
                <w:noProof/>
                <w:lang w:val="hu-HU"/>
              </w:rPr>
              <w:t>Feladatkiírás</w:t>
            </w:r>
            <w:r w:rsidR="00303EB2">
              <w:rPr>
                <w:noProof/>
                <w:webHidden/>
              </w:rPr>
              <w:tab/>
            </w:r>
            <w:r w:rsidR="00303EB2">
              <w:rPr>
                <w:noProof/>
                <w:webHidden/>
              </w:rPr>
              <w:fldChar w:fldCharType="begin"/>
            </w:r>
            <w:r w:rsidR="00303EB2">
              <w:rPr>
                <w:noProof/>
                <w:webHidden/>
              </w:rPr>
              <w:instrText xml:space="preserve"> PAGEREF _Toc530047440 \h </w:instrText>
            </w:r>
            <w:r w:rsidR="00303EB2">
              <w:rPr>
                <w:noProof/>
                <w:webHidden/>
              </w:rPr>
            </w:r>
            <w:r w:rsidR="00303EB2">
              <w:rPr>
                <w:noProof/>
                <w:webHidden/>
              </w:rPr>
              <w:fldChar w:fldCharType="separate"/>
            </w:r>
            <w:r w:rsidR="00303EB2">
              <w:rPr>
                <w:noProof/>
                <w:webHidden/>
              </w:rPr>
              <w:t>1</w:t>
            </w:r>
            <w:r w:rsidR="00303EB2">
              <w:rPr>
                <w:noProof/>
                <w:webHidden/>
              </w:rPr>
              <w:fldChar w:fldCharType="end"/>
            </w:r>
          </w:hyperlink>
        </w:p>
        <w:p w14:paraId="14A8B2C2" w14:textId="7E6FD5B7" w:rsidR="00303EB2" w:rsidRDefault="00970CDF">
          <w:pPr>
            <w:pStyle w:val="TOC1"/>
            <w:tabs>
              <w:tab w:val="right" w:pos="9350"/>
            </w:tabs>
            <w:rPr>
              <w:rFonts w:eastAsiaTheme="minorEastAsia"/>
              <w:noProof/>
              <w:sz w:val="24"/>
              <w:lang w:val="hu-HU"/>
              <w14:ligatures w14:val="none"/>
            </w:rPr>
          </w:pPr>
          <w:hyperlink w:anchor="_Toc530047441" w:history="1">
            <w:r w:rsidR="00303EB2" w:rsidRPr="00F36BFD">
              <w:rPr>
                <w:rStyle w:val="Hyperlink"/>
                <w:noProof/>
                <w:lang w:val="hu-HU"/>
              </w:rPr>
              <w:t>Fedlap</w:t>
            </w:r>
            <w:r w:rsidR="00303EB2">
              <w:rPr>
                <w:noProof/>
                <w:webHidden/>
              </w:rPr>
              <w:tab/>
            </w:r>
            <w:r w:rsidR="00303EB2">
              <w:rPr>
                <w:noProof/>
                <w:webHidden/>
              </w:rPr>
              <w:fldChar w:fldCharType="begin"/>
            </w:r>
            <w:r w:rsidR="00303EB2">
              <w:rPr>
                <w:noProof/>
                <w:webHidden/>
              </w:rPr>
              <w:instrText xml:space="preserve"> PAGEREF _Toc530047441 \h </w:instrText>
            </w:r>
            <w:r w:rsidR="00303EB2">
              <w:rPr>
                <w:noProof/>
                <w:webHidden/>
              </w:rPr>
            </w:r>
            <w:r w:rsidR="00303EB2">
              <w:rPr>
                <w:noProof/>
                <w:webHidden/>
              </w:rPr>
              <w:fldChar w:fldCharType="separate"/>
            </w:r>
            <w:r w:rsidR="00303EB2">
              <w:rPr>
                <w:noProof/>
                <w:webHidden/>
              </w:rPr>
              <w:t>2</w:t>
            </w:r>
            <w:r w:rsidR="00303EB2">
              <w:rPr>
                <w:noProof/>
                <w:webHidden/>
              </w:rPr>
              <w:fldChar w:fldCharType="end"/>
            </w:r>
          </w:hyperlink>
        </w:p>
        <w:p w14:paraId="26DE6D7B" w14:textId="498B0F86" w:rsidR="00303EB2" w:rsidRDefault="00970CDF">
          <w:pPr>
            <w:pStyle w:val="TOC1"/>
            <w:tabs>
              <w:tab w:val="right" w:pos="9350"/>
            </w:tabs>
            <w:rPr>
              <w:rFonts w:eastAsiaTheme="minorEastAsia"/>
              <w:noProof/>
              <w:sz w:val="24"/>
              <w:lang w:val="hu-HU"/>
              <w14:ligatures w14:val="none"/>
            </w:rPr>
          </w:pPr>
          <w:hyperlink w:anchor="_Toc530047442" w:history="1">
            <w:r w:rsidR="00303EB2" w:rsidRPr="00F36BFD">
              <w:rPr>
                <w:rStyle w:val="Hyperlink"/>
                <w:noProof/>
                <w:lang w:val="hu-HU"/>
              </w:rPr>
              <w:t>Tartalomjegyzék</w:t>
            </w:r>
            <w:r w:rsidR="00303EB2">
              <w:rPr>
                <w:noProof/>
                <w:webHidden/>
              </w:rPr>
              <w:tab/>
            </w:r>
            <w:r w:rsidR="00303EB2">
              <w:rPr>
                <w:noProof/>
                <w:webHidden/>
              </w:rPr>
              <w:fldChar w:fldCharType="begin"/>
            </w:r>
            <w:r w:rsidR="00303EB2">
              <w:rPr>
                <w:noProof/>
                <w:webHidden/>
              </w:rPr>
              <w:instrText xml:space="preserve"> PAGEREF _Toc530047442 \h </w:instrText>
            </w:r>
            <w:r w:rsidR="00303EB2">
              <w:rPr>
                <w:noProof/>
                <w:webHidden/>
              </w:rPr>
            </w:r>
            <w:r w:rsidR="00303EB2">
              <w:rPr>
                <w:noProof/>
                <w:webHidden/>
              </w:rPr>
              <w:fldChar w:fldCharType="separate"/>
            </w:r>
            <w:r w:rsidR="00303EB2">
              <w:rPr>
                <w:noProof/>
                <w:webHidden/>
              </w:rPr>
              <w:t>3</w:t>
            </w:r>
            <w:r w:rsidR="00303EB2">
              <w:rPr>
                <w:noProof/>
                <w:webHidden/>
              </w:rPr>
              <w:fldChar w:fldCharType="end"/>
            </w:r>
          </w:hyperlink>
        </w:p>
        <w:p w14:paraId="3E1AD995" w14:textId="0553FDE4" w:rsidR="00303EB2" w:rsidRDefault="00970CDF">
          <w:pPr>
            <w:pStyle w:val="TOC1"/>
            <w:tabs>
              <w:tab w:val="right" w:pos="9350"/>
            </w:tabs>
            <w:rPr>
              <w:rFonts w:eastAsiaTheme="minorEastAsia"/>
              <w:noProof/>
              <w:sz w:val="24"/>
              <w:lang w:val="hu-HU"/>
              <w14:ligatures w14:val="none"/>
            </w:rPr>
          </w:pPr>
          <w:hyperlink w:anchor="_Toc530047443" w:history="1">
            <w:r w:rsidR="00303EB2" w:rsidRPr="00F36BFD">
              <w:rPr>
                <w:rStyle w:val="Hyperlink"/>
                <w:noProof/>
                <w:lang w:val="hu-HU"/>
              </w:rPr>
              <w:t>Hallgatói Nyilatkozat</w:t>
            </w:r>
            <w:r w:rsidR="00303EB2">
              <w:rPr>
                <w:noProof/>
                <w:webHidden/>
              </w:rPr>
              <w:tab/>
            </w:r>
            <w:r w:rsidR="00303EB2">
              <w:rPr>
                <w:noProof/>
                <w:webHidden/>
              </w:rPr>
              <w:fldChar w:fldCharType="begin"/>
            </w:r>
            <w:r w:rsidR="00303EB2">
              <w:rPr>
                <w:noProof/>
                <w:webHidden/>
              </w:rPr>
              <w:instrText xml:space="preserve"> PAGEREF _Toc530047443 \h </w:instrText>
            </w:r>
            <w:r w:rsidR="00303EB2">
              <w:rPr>
                <w:noProof/>
                <w:webHidden/>
              </w:rPr>
            </w:r>
            <w:r w:rsidR="00303EB2">
              <w:rPr>
                <w:noProof/>
                <w:webHidden/>
              </w:rPr>
              <w:fldChar w:fldCharType="separate"/>
            </w:r>
            <w:r w:rsidR="00303EB2">
              <w:rPr>
                <w:noProof/>
                <w:webHidden/>
              </w:rPr>
              <w:t>5</w:t>
            </w:r>
            <w:r w:rsidR="00303EB2">
              <w:rPr>
                <w:noProof/>
                <w:webHidden/>
              </w:rPr>
              <w:fldChar w:fldCharType="end"/>
            </w:r>
          </w:hyperlink>
        </w:p>
        <w:p w14:paraId="2719F110" w14:textId="12CDBC06" w:rsidR="00303EB2" w:rsidRDefault="00970CDF">
          <w:pPr>
            <w:pStyle w:val="TOC1"/>
            <w:tabs>
              <w:tab w:val="right" w:pos="9350"/>
            </w:tabs>
            <w:rPr>
              <w:rFonts w:eastAsiaTheme="minorEastAsia"/>
              <w:noProof/>
              <w:sz w:val="24"/>
              <w:lang w:val="hu-HU"/>
              <w14:ligatures w14:val="none"/>
            </w:rPr>
          </w:pPr>
          <w:hyperlink w:anchor="_Toc530047444" w:history="1">
            <w:r w:rsidR="00303EB2" w:rsidRPr="00F36BFD">
              <w:rPr>
                <w:rStyle w:val="Hyperlink"/>
                <w:noProof/>
                <w:lang w:val="hu-HU"/>
              </w:rPr>
              <w:t>Összefoglaló</w:t>
            </w:r>
            <w:r w:rsidR="00303EB2">
              <w:rPr>
                <w:noProof/>
                <w:webHidden/>
              </w:rPr>
              <w:tab/>
            </w:r>
            <w:r w:rsidR="00303EB2">
              <w:rPr>
                <w:noProof/>
                <w:webHidden/>
              </w:rPr>
              <w:fldChar w:fldCharType="begin"/>
            </w:r>
            <w:r w:rsidR="00303EB2">
              <w:rPr>
                <w:noProof/>
                <w:webHidden/>
              </w:rPr>
              <w:instrText xml:space="preserve"> PAGEREF _Toc530047444 \h </w:instrText>
            </w:r>
            <w:r w:rsidR="00303EB2">
              <w:rPr>
                <w:noProof/>
                <w:webHidden/>
              </w:rPr>
            </w:r>
            <w:r w:rsidR="00303EB2">
              <w:rPr>
                <w:noProof/>
                <w:webHidden/>
              </w:rPr>
              <w:fldChar w:fldCharType="separate"/>
            </w:r>
            <w:r w:rsidR="00303EB2">
              <w:rPr>
                <w:noProof/>
                <w:webHidden/>
              </w:rPr>
              <w:t>6</w:t>
            </w:r>
            <w:r w:rsidR="00303EB2">
              <w:rPr>
                <w:noProof/>
                <w:webHidden/>
              </w:rPr>
              <w:fldChar w:fldCharType="end"/>
            </w:r>
          </w:hyperlink>
        </w:p>
        <w:p w14:paraId="2941B4AD" w14:textId="4BCB205B" w:rsidR="00303EB2" w:rsidRDefault="00970CDF">
          <w:pPr>
            <w:pStyle w:val="TOC1"/>
            <w:tabs>
              <w:tab w:val="right" w:pos="9350"/>
            </w:tabs>
            <w:rPr>
              <w:rFonts w:eastAsiaTheme="minorEastAsia"/>
              <w:noProof/>
              <w:sz w:val="24"/>
              <w:lang w:val="hu-HU"/>
              <w14:ligatures w14:val="none"/>
            </w:rPr>
          </w:pPr>
          <w:hyperlink w:anchor="_Toc530047445" w:history="1">
            <w:r w:rsidR="00303EB2" w:rsidRPr="00F36BFD">
              <w:rPr>
                <w:rStyle w:val="Hyperlink"/>
                <w:noProof/>
                <w:lang w:val="hu-HU"/>
              </w:rPr>
              <w:t>Abstract</w:t>
            </w:r>
            <w:r w:rsidR="00303EB2">
              <w:rPr>
                <w:noProof/>
                <w:webHidden/>
              </w:rPr>
              <w:tab/>
            </w:r>
            <w:r w:rsidR="00303EB2">
              <w:rPr>
                <w:noProof/>
                <w:webHidden/>
              </w:rPr>
              <w:fldChar w:fldCharType="begin"/>
            </w:r>
            <w:r w:rsidR="00303EB2">
              <w:rPr>
                <w:noProof/>
                <w:webHidden/>
              </w:rPr>
              <w:instrText xml:space="preserve"> PAGEREF _Toc530047445 \h </w:instrText>
            </w:r>
            <w:r w:rsidR="00303EB2">
              <w:rPr>
                <w:noProof/>
                <w:webHidden/>
              </w:rPr>
            </w:r>
            <w:r w:rsidR="00303EB2">
              <w:rPr>
                <w:noProof/>
                <w:webHidden/>
              </w:rPr>
              <w:fldChar w:fldCharType="separate"/>
            </w:r>
            <w:r w:rsidR="00303EB2">
              <w:rPr>
                <w:noProof/>
                <w:webHidden/>
              </w:rPr>
              <w:t>7</w:t>
            </w:r>
            <w:r w:rsidR="00303EB2">
              <w:rPr>
                <w:noProof/>
                <w:webHidden/>
              </w:rPr>
              <w:fldChar w:fldCharType="end"/>
            </w:r>
          </w:hyperlink>
        </w:p>
        <w:p w14:paraId="58BD1DB9" w14:textId="564B5907" w:rsidR="00303EB2" w:rsidRDefault="00970CDF">
          <w:pPr>
            <w:pStyle w:val="TOC1"/>
            <w:tabs>
              <w:tab w:val="right" w:pos="9350"/>
            </w:tabs>
            <w:rPr>
              <w:rFonts w:eastAsiaTheme="minorEastAsia"/>
              <w:noProof/>
              <w:sz w:val="24"/>
              <w:lang w:val="hu-HU"/>
              <w14:ligatures w14:val="none"/>
            </w:rPr>
          </w:pPr>
          <w:hyperlink w:anchor="_Toc530047446" w:history="1">
            <w:r w:rsidR="00303EB2" w:rsidRPr="00F36BFD">
              <w:rPr>
                <w:rStyle w:val="Hyperlink"/>
                <w:noProof/>
                <w:lang w:val="hu-HU"/>
              </w:rPr>
              <w:t>Valós idejű kommunikáció</w:t>
            </w:r>
            <w:r w:rsidR="00303EB2">
              <w:rPr>
                <w:noProof/>
                <w:webHidden/>
              </w:rPr>
              <w:tab/>
            </w:r>
            <w:r w:rsidR="00303EB2">
              <w:rPr>
                <w:noProof/>
                <w:webHidden/>
              </w:rPr>
              <w:fldChar w:fldCharType="begin"/>
            </w:r>
            <w:r w:rsidR="00303EB2">
              <w:rPr>
                <w:noProof/>
                <w:webHidden/>
              </w:rPr>
              <w:instrText xml:space="preserve"> PAGEREF _Toc530047446 \h </w:instrText>
            </w:r>
            <w:r w:rsidR="00303EB2">
              <w:rPr>
                <w:noProof/>
                <w:webHidden/>
              </w:rPr>
            </w:r>
            <w:r w:rsidR="00303EB2">
              <w:rPr>
                <w:noProof/>
                <w:webHidden/>
              </w:rPr>
              <w:fldChar w:fldCharType="separate"/>
            </w:r>
            <w:r w:rsidR="00303EB2">
              <w:rPr>
                <w:noProof/>
                <w:webHidden/>
              </w:rPr>
              <w:t>8</w:t>
            </w:r>
            <w:r w:rsidR="00303EB2">
              <w:rPr>
                <w:noProof/>
                <w:webHidden/>
              </w:rPr>
              <w:fldChar w:fldCharType="end"/>
            </w:r>
          </w:hyperlink>
        </w:p>
        <w:p w14:paraId="6A2A29FB" w14:textId="6EF88A72" w:rsidR="00303EB2" w:rsidRDefault="00970CDF">
          <w:pPr>
            <w:pStyle w:val="TOC2"/>
            <w:tabs>
              <w:tab w:val="right" w:pos="9350"/>
            </w:tabs>
            <w:rPr>
              <w:rFonts w:eastAsiaTheme="minorEastAsia"/>
              <w:noProof/>
              <w:sz w:val="24"/>
              <w:lang w:val="hu-HU"/>
              <w14:ligatures w14:val="none"/>
            </w:rPr>
          </w:pPr>
          <w:hyperlink w:anchor="_Toc530047447" w:history="1">
            <w:r w:rsidR="00303EB2" w:rsidRPr="00F36BFD">
              <w:rPr>
                <w:rStyle w:val="Hyperlink"/>
                <w:noProof/>
                <w:lang w:val="hu-HU"/>
              </w:rPr>
              <w:t>Bevezető</w:t>
            </w:r>
            <w:r w:rsidR="00303EB2">
              <w:rPr>
                <w:noProof/>
                <w:webHidden/>
              </w:rPr>
              <w:tab/>
            </w:r>
            <w:r w:rsidR="00303EB2">
              <w:rPr>
                <w:noProof/>
                <w:webHidden/>
              </w:rPr>
              <w:fldChar w:fldCharType="begin"/>
            </w:r>
            <w:r w:rsidR="00303EB2">
              <w:rPr>
                <w:noProof/>
                <w:webHidden/>
              </w:rPr>
              <w:instrText xml:space="preserve"> PAGEREF _Toc530047447 \h </w:instrText>
            </w:r>
            <w:r w:rsidR="00303EB2">
              <w:rPr>
                <w:noProof/>
                <w:webHidden/>
              </w:rPr>
            </w:r>
            <w:r w:rsidR="00303EB2">
              <w:rPr>
                <w:noProof/>
                <w:webHidden/>
              </w:rPr>
              <w:fldChar w:fldCharType="separate"/>
            </w:r>
            <w:r w:rsidR="00303EB2">
              <w:rPr>
                <w:noProof/>
                <w:webHidden/>
              </w:rPr>
              <w:t>8</w:t>
            </w:r>
            <w:r w:rsidR="00303EB2">
              <w:rPr>
                <w:noProof/>
                <w:webHidden/>
              </w:rPr>
              <w:fldChar w:fldCharType="end"/>
            </w:r>
          </w:hyperlink>
        </w:p>
        <w:p w14:paraId="6E9971F9" w14:textId="1D91BD99" w:rsidR="00303EB2" w:rsidRDefault="00970CDF">
          <w:pPr>
            <w:pStyle w:val="TOC2"/>
            <w:tabs>
              <w:tab w:val="right" w:pos="9350"/>
            </w:tabs>
            <w:rPr>
              <w:rFonts w:eastAsiaTheme="minorEastAsia"/>
              <w:noProof/>
              <w:sz w:val="24"/>
              <w:lang w:val="hu-HU"/>
              <w14:ligatures w14:val="none"/>
            </w:rPr>
          </w:pPr>
          <w:hyperlink w:anchor="_Toc530047448" w:history="1">
            <w:r w:rsidR="00303EB2" w:rsidRPr="00F36BFD">
              <w:rPr>
                <w:rStyle w:val="Hyperlink"/>
                <w:noProof/>
                <w:lang w:val="hu-HU"/>
              </w:rPr>
              <w:t>Session Traversal Utilities for NAT (STUN)</w:t>
            </w:r>
            <w:r w:rsidR="00303EB2">
              <w:rPr>
                <w:noProof/>
                <w:webHidden/>
              </w:rPr>
              <w:tab/>
            </w:r>
            <w:r w:rsidR="00303EB2">
              <w:rPr>
                <w:noProof/>
                <w:webHidden/>
              </w:rPr>
              <w:fldChar w:fldCharType="begin"/>
            </w:r>
            <w:r w:rsidR="00303EB2">
              <w:rPr>
                <w:noProof/>
                <w:webHidden/>
              </w:rPr>
              <w:instrText xml:space="preserve"> PAGEREF _Toc530047448 \h </w:instrText>
            </w:r>
            <w:r w:rsidR="00303EB2">
              <w:rPr>
                <w:noProof/>
                <w:webHidden/>
              </w:rPr>
            </w:r>
            <w:r w:rsidR="00303EB2">
              <w:rPr>
                <w:noProof/>
                <w:webHidden/>
              </w:rPr>
              <w:fldChar w:fldCharType="separate"/>
            </w:r>
            <w:r w:rsidR="00303EB2">
              <w:rPr>
                <w:noProof/>
                <w:webHidden/>
              </w:rPr>
              <w:t>8</w:t>
            </w:r>
            <w:r w:rsidR="00303EB2">
              <w:rPr>
                <w:noProof/>
                <w:webHidden/>
              </w:rPr>
              <w:fldChar w:fldCharType="end"/>
            </w:r>
          </w:hyperlink>
        </w:p>
        <w:p w14:paraId="0FB65DF6" w14:textId="1F03E6DE" w:rsidR="00303EB2" w:rsidRDefault="00970CDF">
          <w:pPr>
            <w:pStyle w:val="TOC3"/>
            <w:tabs>
              <w:tab w:val="right" w:pos="9350"/>
            </w:tabs>
            <w:rPr>
              <w:rFonts w:eastAsiaTheme="minorEastAsia"/>
              <w:noProof/>
              <w:sz w:val="24"/>
              <w:lang w:val="hu-HU"/>
              <w14:ligatures w14:val="none"/>
            </w:rPr>
          </w:pPr>
          <w:hyperlink w:anchor="_Toc530047449" w:history="1">
            <w:r w:rsidR="00303EB2" w:rsidRPr="00F36BFD">
              <w:rPr>
                <w:rStyle w:val="Hyperlink"/>
                <w:noProof/>
                <w:lang w:val="hu-HU"/>
              </w:rPr>
              <w:t>Network address translation (NAT)</w:t>
            </w:r>
            <w:r w:rsidR="00303EB2">
              <w:rPr>
                <w:noProof/>
                <w:webHidden/>
              </w:rPr>
              <w:tab/>
            </w:r>
            <w:r w:rsidR="00303EB2">
              <w:rPr>
                <w:noProof/>
                <w:webHidden/>
              </w:rPr>
              <w:fldChar w:fldCharType="begin"/>
            </w:r>
            <w:r w:rsidR="00303EB2">
              <w:rPr>
                <w:noProof/>
                <w:webHidden/>
              </w:rPr>
              <w:instrText xml:space="preserve"> PAGEREF _Toc530047449 \h </w:instrText>
            </w:r>
            <w:r w:rsidR="00303EB2">
              <w:rPr>
                <w:noProof/>
                <w:webHidden/>
              </w:rPr>
            </w:r>
            <w:r w:rsidR="00303EB2">
              <w:rPr>
                <w:noProof/>
                <w:webHidden/>
              </w:rPr>
              <w:fldChar w:fldCharType="separate"/>
            </w:r>
            <w:r w:rsidR="00303EB2">
              <w:rPr>
                <w:noProof/>
                <w:webHidden/>
              </w:rPr>
              <w:t>8</w:t>
            </w:r>
            <w:r w:rsidR="00303EB2">
              <w:rPr>
                <w:noProof/>
                <w:webHidden/>
              </w:rPr>
              <w:fldChar w:fldCharType="end"/>
            </w:r>
          </w:hyperlink>
        </w:p>
        <w:p w14:paraId="623F6D9F" w14:textId="15FA0980" w:rsidR="00303EB2" w:rsidRDefault="00970CDF">
          <w:pPr>
            <w:pStyle w:val="TOC2"/>
            <w:tabs>
              <w:tab w:val="right" w:pos="9350"/>
            </w:tabs>
            <w:rPr>
              <w:rFonts w:eastAsiaTheme="minorEastAsia"/>
              <w:noProof/>
              <w:sz w:val="24"/>
              <w:lang w:val="hu-HU"/>
              <w14:ligatures w14:val="none"/>
            </w:rPr>
          </w:pPr>
          <w:hyperlink w:anchor="_Toc530047450" w:history="1">
            <w:r w:rsidR="00303EB2" w:rsidRPr="00F36BFD">
              <w:rPr>
                <w:rStyle w:val="Hyperlink"/>
                <w:noProof/>
                <w:lang w:val="hu-HU"/>
              </w:rPr>
              <w:t>Traversal Using Relays around NAT (TURN)</w:t>
            </w:r>
            <w:r w:rsidR="00303EB2">
              <w:rPr>
                <w:noProof/>
                <w:webHidden/>
              </w:rPr>
              <w:tab/>
            </w:r>
            <w:r w:rsidR="00303EB2">
              <w:rPr>
                <w:noProof/>
                <w:webHidden/>
              </w:rPr>
              <w:fldChar w:fldCharType="begin"/>
            </w:r>
            <w:r w:rsidR="00303EB2">
              <w:rPr>
                <w:noProof/>
                <w:webHidden/>
              </w:rPr>
              <w:instrText xml:space="preserve"> PAGEREF _Toc530047450 \h </w:instrText>
            </w:r>
            <w:r w:rsidR="00303EB2">
              <w:rPr>
                <w:noProof/>
                <w:webHidden/>
              </w:rPr>
            </w:r>
            <w:r w:rsidR="00303EB2">
              <w:rPr>
                <w:noProof/>
                <w:webHidden/>
              </w:rPr>
              <w:fldChar w:fldCharType="separate"/>
            </w:r>
            <w:r w:rsidR="00303EB2">
              <w:rPr>
                <w:noProof/>
                <w:webHidden/>
              </w:rPr>
              <w:t>8</w:t>
            </w:r>
            <w:r w:rsidR="00303EB2">
              <w:rPr>
                <w:noProof/>
                <w:webHidden/>
              </w:rPr>
              <w:fldChar w:fldCharType="end"/>
            </w:r>
          </w:hyperlink>
        </w:p>
        <w:p w14:paraId="365D6300" w14:textId="05C52936" w:rsidR="00303EB2" w:rsidRDefault="00970CDF">
          <w:pPr>
            <w:pStyle w:val="TOC2"/>
            <w:tabs>
              <w:tab w:val="right" w:pos="9350"/>
            </w:tabs>
            <w:rPr>
              <w:rFonts w:eastAsiaTheme="minorEastAsia"/>
              <w:noProof/>
              <w:sz w:val="24"/>
              <w:lang w:val="hu-HU"/>
              <w14:ligatures w14:val="none"/>
            </w:rPr>
          </w:pPr>
          <w:hyperlink w:anchor="_Toc530047451" w:history="1">
            <w:r w:rsidR="00303EB2" w:rsidRPr="00F36BFD">
              <w:rPr>
                <w:rStyle w:val="Hyperlink"/>
                <w:noProof/>
                <w:lang w:val="hu-HU"/>
              </w:rPr>
              <w:t>ICE</w:t>
            </w:r>
            <w:r w:rsidR="00303EB2">
              <w:rPr>
                <w:noProof/>
                <w:webHidden/>
              </w:rPr>
              <w:tab/>
            </w:r>
            <w:r w:rsidR="00303EB2">
              <w:rPr>
                <w:noProof/>
                <w:webHidden/>
              </w:rPr>
              <w:fldChar w:fldCharType="begin"/>
            </w:r>
            <w:r w:rsidR="00303EB2">
              <w:rPr>
                <w:noProof/>
                <w:webHidden/>
              </w:rPr>
              <w:instrText xml:space="preserve"> PAGEREF _Toc530047451 \h </w:instrText>
            </w:r>
            <w:r w:rsidR="00303EB2">
              <w:rPr>
                <w:noProof/>
                <w:webHidden/>
              </w:rPr>
            </w:r>
            <w:r w:rsidR="00303EB2">
              <w:rPr>
                <w:noProof/>
                <w:webHidden/>
              </w:rPr>
              <w:fldChar w:fldCharType="separate"/>
            </w:r>
            <w:r w:rsidR="00303EB2">
              <w:rPr>
                <w:noProof/>
                <w:webHidden/>
              </w:rPr>
              <w:t>8</w:t>
            </w:r>
            <w:r w:rsidR="00303EB2">
              <w:rPr>
                <w:noProof/>
                <w:webHidden/>
              </w:rPr>
              <w:fldChar w:fldCharType="end"/>
            </w:r>
          </w:hyperlink>
        </w:p>
        <w:p w14:paraId="37ABC29A" w14:textId="51FB3911" w:rsidR="00303EB2" w:rsidRDefault="00970CDF">
          <w:pPr>
            <w:pStyle w:val="TOC2"/>
            <w:tabs>
              <w:tab w:val="right" w:pos="9350"/>
            </w:tabs>
            <w:rPr>
              <w:rFonts w:eastAsiaTheme="minorEastAsia"/>
              <w:noProof/>
              <w:sz w:val="24"/>
              <w:lang w:val="hu-HU"/>
              <w14:ligatures w14:val="none"/>
            </w:rPr>
          </w:pPr>
          <w:hyperlink w:anchor="_Toc530047452" w:history="1">
            <w:r w:rsidR="00303EB2" w:rsidRPr="00F36BFD">
              <w:rPr>
                <w:rStyle w:val="Hyperlink"/>
                <w:noProof/>
                <w:lang w:val="hu-HU"/>
              </w:rPr>
              <w:t>Session Description Protocol (SDP)</w:t>
            </w:r>
            <w:r w:rsidR="00303EB2">
              <w:rPr>
                <w:noProof/>
                <w:webHidden/>
              </w:rPr>
              <w:tab/>
            </w:r>
            <w:r w:rsidR="00303EB2">
              <w:rPr>
                <w:noProof/>
                <w:webHidden/>
              </w:rPr>
              <w:fldChar w:fldCharType="begin"/>
            </w:r>
            <w:r w:rsidR="00303EB2">
              <w:rPr>
                <w:noProof/>
                <w:webHidden/>
              </w:rPr>
              <w:instrText xml:space="preserve"> PAGEREF _Toc530047452 \h </w:instrText>
            </w:r>
            <w:r w:rsidR="00303EB2">
              <w:rPr>
                <w:noProof/>
                <w:webHidden/>
              </w:rPr>
            </w:r>
            <w:r w:rsidR="00303EB2">
              <w:rPr>
                <w:noProof/>
                <w:webHidden/>
              </w:rPr>
              <w:fldChar w:fldCharType="separate"/>
            </w:r>
            <w:r w:rsidR="00303EB2">
              <w:rPr>
                <w:noProof/>
                <w:webHidden/>
              </w:rPr>
              <w:t>11</w:t>
            </w:r>
            <w:r w:rsidR="00303EB2">
              <w:rPr>
                <w:noProof/>
                <w:webHidden/>
              </w:rPr>
              <w:fldChar w:fldCharType="end"/>
            </w:r>
          </w:hyperlink>
        </w:p>
        <w:p w14:paraId="53557259" w14:textId="59EB022D" w:rsidR="00303EB2" w:rsidRDefault="00970CDF">
          <w:pPr>
            <w:pStyle w:val="TOC3"/>
            <w:tabs>
              <w:tab w:val="right" w:pos="9350"/>
            </w:tabs>
            <w:rPr>
              <w:rFonts w:eastAsiaTheme="minorEastAsia"/>
              <w:noProof/>
              <w:sz w:val="24"/>
              <w:lang w:val="hu-HU"/>
              <w14:ligatures w14:val="none"/>
            </w:rPr>
          </w:pPr>
          <w:hyperlink w:anchor="_Toc530047453" w:history="1">
            <w:r w:rsidR="00303EB2" w:rsidRPr="00F36BFD">
              <w:rPr>
                <w:rStyle w:val="Hyperlink"/>
                <w:noProof/>
                <w:lang w:val="hu-HU"/>
              </w:rPr>
              <w:t>SDP fejléc</w:t>
            </w:r>
            <w:r w:rsidR="00303EB2">
              <w:rPr>
                <w:noProof/>
                <w:webHidden/>
              </w:rPr>
              <w:tab/>
            </w:r>
            <w:r w:rsidR="00303EB2">
              <w:rPr>
                <w:noProof/>
                <w:webHidden/>
              </w:rPr>
              <w:fldChar w:fldCharType="begin"/>
            </w:r>
            <w:r w:rsidR="00303EB2">
              <w:rPr>
                <w:noProof/>
                <w:webHidden/>
              </w:rPr>
              <w:instrText xml:space="preserve"> PAGEREF _Toc530047453 \h </w:instrText>
            </w:r>
            <w:r w:rsidR="00303EB2">
              <w:rPr>
                <w:noProof/>
                <w:webHidden/>
              </w:rPr>
            </w:r>
            <w:r w:rsidR="00303EB2">
              <w:rPr>
                <w:noProof/>
                <w:webHidden/>
              </w:rPr>
              <w:fldChar w:fldCharType="separate"/>
            </w:r>
            <w:r w:rsidR="00303EB2">
              <w:rPr>
                <w:noProof/>
                <w:webHidden/>
              </w:rPr>
              <w:t>11</w:t>
            </w:r>
            <w:r w:rsidR="00303EB2">
              <w:rPr>
                <w:noProof/>
                <w:webHidden/>
              </w:rPr>
              <w:fldChar w:fldCharType="end"/>
            </w:r>
          </w:hyperlink>
        </w:p>
        <w:p w14:paraId="1010A976" w14:textId="0E5E0531" w:rsidR="00303EB2" w:rsidRDefault="00970CDF">
          <w:pPr>
            <w:pStyle w:val="TOC2"/>
            <w:tabs>
              <w:tab w:val="right" w:pos="9350"/>
            </w:tabs>
            <w:rPr>
              <w:rFonts w:eastAsiaTheme="minorEastAsia"/>
              <w:noProof/>
              <w:sz w:val="24"/>
              <w:lang w:val="hu-HU"/>
              <w14:ligatures w14:val="none"/>
            </w:rPr>
          </w:pPr>
          <w:hyperlink w:anchor="_Toc530047454" w:history="1">
            <w:r w:rsidR="00303EB2" w:rsidRPr="00F36BFD">
              <w:rPr>
                <w:rStyle w:val="Hyperlink"/>
                <w:noProof/>
                <w:lang w:val="hu-HU"/>
              </w:rPr>
              <w:t>WebRTC</w:t>
            </w:r>
            <w:r w:rsidR="00303EB2">
              <w:rPr>
                <w:noProof/>
                <w:webHidden/>
              </w:rPr>
              <w:tab/>
            </w:r>
            <w:r w:rsidR="00303EB2">
              <w:rPr>
                <w:noProof/>
                <w:webHidden/>
              </w:rPr>
              <w:fldChar w:fldCharType="begin"/>
            </w:r>
            <w:r w:rsidR="00303EB2">
              <w:rPr>
                <w:noProof/>
                <w:webHidden/>
              </w:rPr>
              <w:instrText xml:space="preserve"> PAGEREF _Toc530047454 \h </w:instrText>
            </w:r>
            <w:r w:rsidR="00303EB2">
              <w:rPr>
                <w:noProof/>
                <w:webHidden/>
              </w:rPr>
            </w:r>
            <w:r w:rsidR="00303EB2">
              <w:rPr>
                <w:noProof/>
                <w:webHidden/>
              </w:rPr>
              <w:fldChar w:fldCharType="separate"/>
            </w:r>
            <w:r w:rsidR="00303EB2">
              <w:rPr>
                <w:noProof/>
                <w:webHidden/>
              </w:rPr>
              <w:t>14</w:t>
            </w:r>
            <w:r w:rsidR="00303EB2">
              <w:rPr>
                <w:noProof/>
                <w:webHidden/>
              </w:rPr>
              <w:fldChar w:fldCharType="end"/>
            </w:r>
          </w:hyperlink>
        </w:p>
        <w:p w14:paraId="6A41C145" w14:textId="70A93409" w:rsidR="00303EB2" w:rsidRDefault="00970CDF">
          <w:pPr>
            <w:pStyle w:val="TOC2"/>
            <w:tabs>
              <w:tab w:val="right" w:pos="9350"/>
            </w:tabs>
            <w:rPr>
              <w:rFonts w:eastAsiaTheme="minorEastAsia"/>
              <w:noProof/>
              <w:sz w:val="24"/>
              <w:lang w:val="hu-HU"/>
              <w14:ligatures w14:val="none"/>
            </w:rPr>
          </w:pPr>
          <w:hyperlink w:anchor="_Toc530047455" w:history="1">
            <w:r w:rsidR="00303EB2" w:rsidRPr="00F36BFD">
              <w:rPr>
                <w:rStyle w:val="Hyperlink"/>
                <w:noProof/>
                <w:lang w:val="hu-HU"/>
              </w:rPr>
              <w:t>Lehetőségek</w:t>
            </w:r>
            <w:r w:rsidR="00303EB2">
              <w:rPr>
                <w:noProof/>
                <w:webHidden/>
              </w:rPr>
              <w:tab/>
            </w:r>
            <w:r w:rsidR="00303EB2">
              <w:rPr>
                <w:noProof/>
                <w:webHidden/>
              </w:rPr>
              <w:fldChar w:fldCharType="begin"/>
            </w:r>
            <w:r w:rsidR="00303EB2">
              <w:rPr>
                <w:noProof/>
                <w:webHidden/>
              </w:rPr>
              <w:instrText xml:space="preserve"> PAGEREF _Toc530047455 \h </w:instrText>
            </w:r>
            <w:r w:rsidR="00303EB2">
              <w:rPr>
                <w:noProof/>
                <w:webHidden/>
              </w:rPr>
            </w:r>
            <w:r w:rsidR="00303EB2">
              <w:rPr>
                <w:noProof/>
                <w:webHidden/>
              </w:rPr>
              <w:fldChar w:fldCharType="separate"/>
            </w:r>
            <w:r w:rsidR="00303EB2">
              <w:rPr>
                <w:noProof/>
                <w:webHidden/>
              </w:rPr>
              <w:t>18</w:t>
            </w:r>
            <w:r w:rsidR="00303EB2">
              <w:rPr>
                <w:noProof/>
                <w:webHidden/>
              </w:rPr>
              <w:fldChar w:fldCharType="end"/>
            </w:r>
          </w:hyperlink>
        </w:p>
        <w:p w14:paraId="77A0771D" w14:textId="4119BD31" w:rsidR="00303EB2" w:rsidRDefault="00970CDF">
          <w:pPr>
            <w:pStyle w:val="TOC3"/>
            <w:tabs>
              <w:tab w:val="right" w:pos="9350"/>
            </w:tabs>
            <w:rPr>
              <w:rFonts w:eastAsiaTheme="minorEastAsia"/>
              <w:noProof/>
              <w:sz w:val="24"/>
              <w:lang w:val="hu-HU"/>
              <w14:ligatures w14:val="none"/>
            </w:rPr>
          </w:pPr>
          <w:hyperlink w:anchor="_Toc530047456" w:history="1">
            <w:r w:rsidR="00303EB2" w:rsidRPr="00F36BFD">
              <w:rPr>
                <w:rStyle w:val="Hyperlink"/>
                <w:noProof/>
                <w:lang w:val="hu-HU"/>
              </w:rPr>
              <w:t>Média</w:t>
            </w:r>
            <w:r w:rsidR="00303EB2">
              <w:rPr>
                <w:noProof/>
                <w:webHidden/>
              </w:rPr>
              <w:tab/>
            </w:r>
            <w:r w:rsidR="00303EB2">
              <w:rPr>
                <w:noProof/>
                <w:webHidden/>
              </w:rPr>
              <w:fldChar w:fldCharType="begin"/>
            </w:r>
            <w:r w:rsidR="00303EB2">
              <w:rPr>
                <w:noProof/>
                <w:webHidden/>
              </w:rPr>
              <w:instrText xml:space="preserve"> PAGEREF _Toc530047456 \h </w:instrText>
            </w:r>
            <w:r w:rsidR="00303EB2">
              <w:rPr>
                <w:noProof/>
                <w:webHidden/>
              </w:rPr>
            </w:r>
            <w:r w:rsidR="00303EB2">
              <w:rPr>
                <w:noProof/>
                <w:webHidden/>
              </w:rPr>
              <w:fldChar w:fldCharType="separate"/>
            </w:r>
            <w:r w:rsidR="00303EB2">
              <w:rPr>
                <w:noProof/>
                <w:webHidden/>
              </w:rPr>
              <w:t>18</w:t>
            </w:r>
            <w:r w:rsidR="00303EB2">
              <w:rPr>
                <w:noProof/>
                <w:webHidden/>
              </w:rPr>
              <w:fldChar w:fldCharType="end"/>
            </w:r>
          </w:hyperlink>
        </w:p>
        <w:p w14:paraId="620687D2" w14:textId="5BA9BAA1" w:rsidR="00303EB2" w:rsidRDefault="00970CDF">
          <w:pPr>
            <w:pStyle w:val="TOC3"/>
            <w:tabs>
              <w:tab w:val="right" w:pos="9350"/>
            </w:tabs>
            <w:rPr>
              <w:rFonts w:eastAsiaTheme="minorEastAsia"/>
              <w:noProof/>
              <w:sz w:val="24"/>
              <w:lang w:val="hu-HU"/>
              <w14:ligatures w14:val="none"/>
            </w:rPr>
          </w:pPr>
          <w:hyperlink w:anchor="_Toc530047457" w:history="1">
            <w:r w:rsidR="00303EB2" w:rsidRPr="00F36BFD">
              <w:rPr>
                <w:rStyle w:val="Hyperlink"/>
                <w:noProof/>
                <w:lang w:val="hu-HU"/>
              </w:rPr>
              <w:t>Adatfolyam</w:t>
            </w:r>
            <w:r w:rsidR="00303EB2">
              <w:rPr>
                <w:noProof/>
                <w:webHidden/>
              </w:rPr>
              <w:tab/>
            </w:r>
            <w:r w:rsidR="00303EB2">
              <w:rPr>
                <w:noProof/>
                <w:webHidden/>
              </w:rPr>
              <w:fldChar w:fldCharType="begin"/>
            </w:r>
            <w:r w:rsidR="00303EB2">
              <w:rPr>
                <w:noProof/>
                <w:webHidden/>
              </w:rPr>
              <w:instrText xml:space="preserve"> PAGEREF _Toc530047457 \h </w:instrText>
            </w:r>
            <w:r w:rsidR="00303EB2">
              <w:rPr>
                <w:noProof/>
                <w:webHidden/>
              </w:rPr>
            </w:r>
            <w:r w:rsidR="00303EB2">
              <w:rPr>
                <w:noProof/>
                <w:webHidden/>
              </w:rPr>
              <w:fldChar w:fldCharType="separate"/>
            </w:r>
            <w:r w:rsidR="00303EB2">
              <w:rPr>
                <w:noProof/>
                <w:webHidden/>
              </w:rPr>
              <w:t>18</w:t>
            </w:r>
            <w:r w:rsidR="00303EB2">
              <w:rPr>
                <w:noProof/>
                <w:webHidden/>
              </w:rPr>
              <w:fldChar w:fldCharType="end"/>
            </w:r>
          </w:hyperlink>
        </w:p>
        <w:p w14:paraId="2F957FE5" w14:textId="44B62AE3" w:rsidR="00303EB2" w:rsidRDefault="00970CDF">
          <w:pPr>
            <w:pStyle w:val="TOC1"/>
            <w:tabs>
              <w:tab w:val="right" w:pos="9350"/>
            </w:tabs>
            <w:rPr>
              <w:rFonts w:eastAsiaTheme="minorEastAsia"/>
              <w:noProof/>
              <w:sz w:val="24"/>
              <w:lang w:val="hu-HU"/>
              <w14:ligatures w14:val="none"/>
            </w:rPr>
          </w:pPr>
          <w:hyperlink w:anchor="_Toc530047458" w:history="1">
            <w:r w:rsidR="00303EB2" w:rsidRPr="00F36BFD">
              <w:rPr>
                <w:rStyle w:val="Hyperlink"/>
                <w:noProof/>
                <w:lang w:val="hu-HU"/>
              </w:rPr>
              <w:t>WebRTC a gyakorlatban</w:t>
            </w:r>
            <w:r w:rsidR="00303EB2">
              <w:rPr>
                <w:noProof/>
                <w:webHidden/>
              </w:rPr>
              <w:tab/>
            </w:r>
            <w:r w:rsidR="00303EB2">
              <w:rPr>
                <w:noProof/>
                <w:webHidden/>
              </w:rPr>
              <w:fldChar w:fldCharType="begin"/>
            </w:r>
            <w:r w:rsidR="00303EB2">
              <w:rPr>
                <w:noProof/>
                <w:webHidden/>
              </w:rPr>
              <w:instrText xml:space="preserve"> PAGEREF _Toc530047458 \h </w:instrText>
            </w:r>
            <w:r w:rsidR="00303EB2">
              <w:rPr>
                <w:noProof/>
                <w:webHidden/>
              </w:rPr>
            </w:r>
            <w:r w:rsidR="00303EB2">
              <w:rPr>
                <w:noProof/>
                <w:webHidden/>
              </w:rPr>
              <w:fldChar w:fldCharType="separate"/>
            </w:r>
            <w:r w:rsidR="00303EB2">
              <w:rPr>
                <w:noProof/>
                <w:webHidden/>
              </w:rPr>
              <w:t>18</w:t>
            </w:r>
            <w:r w:rsidR="00303EB2">
              <w:rPr>
                <w:noProof/>
                <w:webHidden/>
              </w:rPr>
              <w:fldChar w:fldCharType="end"/>
            </w:r>
          </w:hyperlink>
        </w:p>
        <w:p w14:paraId="155850A8" w14:textId="6D556509" w:rsidR="00303EB2" w:rsidRDefault="00970CDF">
          <w:pPr>
            <w:pStyle w:val="TOC2"/>
            <w:tabs>
              <w:tab w:val="right" w:pos="9350"/>
            </w:tabs>
            <w:rPr>
              <w:rFonts w:eastAsiaTheme="minorEastAsia"/>
              <w:noProof/>
              <w:sz w:val="24"/>
              <w:lang w:val="hu-HU"/>
              <w14:ligatures w14:val="none"/>
            </w:rPr>
          </w:pPr>
          <w:hyperlink w:anchor="_Toc530047459" w:history="1">
            <w:r w:rsidR="00303EB2" w:rsidRPr="00F36BFD">
              <w:rPr>
                <w:rStyle w:val="Hyperlink"/>
                <w:noProof/>
                <w:lang w:val="hu-HU"/>
              </w:rPr>
              <w:t>Egy-egy</w:t>
            </w:r>
            <w:r w:rsidR="00303EB2">
              <w:rPr>
                <w:noProof/>
                <w:webHidden/>
              </w:rPr>
              <w:tab/>
            </w:r>
            <w:r w:rsidR="00303EB2">
              <w:rPr>
                <w:noProof/>
                <w:webHidden/>
              </w:rPr>
              <w:fldChar w:fldCharType="begin"/>
            </w:r>
            <w:r w:rsidR="00303EB2">
              <w:rPr>
                <w:noProof/>
                <w:webHidden/>
              </w:rPr>
              <w:instrText xml:space="preserve"> PAGEREF _Toc530047459 \h </w:instrText>
            </w:r>
            <w:r w:rsidR="00303EB2">
              <w:rPr>
                <w:noProof/>
                <w:webHidden/>
              </w:rPr>
            </w:r>
            <w:r w:rsidR="00303EB2">
              <w:rPr>
                <w:noProof/>
                <w:webHidden/>
              </w:rPr>
              <w:fldChar w:fldCharType="separate"/>
            </w:r>
            <w:r w:rsidR="00303EB2">
              <w:rPr>
                <w:noProof/>
                <w:webHidden/>
              </w:rPr>
              <w:t>18</w:t>
            </w:r>
            <w:r w:rsidR="00303EB2">
              <w:rPr>
                <w:noProof/>
                <w:webHidden/>
              </w:rPr>
              <w:fldChar w:fldCharType="end"/>
            </w:r>
          </w:hyperlink>
        </w:p>
        <w:p w14:paraId="781AF60C" w14:textId="2590FD9C" w:rsidR="00303EB2" w:rsidRDefault="00970CDF">
          <w:pPr>
            <w:pStyle w:val="TOC2"/>
            <w:tabs>
              <w:tab w:val="right" w:pos="9350"/>
            </w:tabs>
            <w:rPr>
              <w:rFonts w:eastAsiaTheme="minorEastAsia"/>
              <w:noProof/>
              <w:sz w:val="24"/>
              <w:lang w:val="hu-HU"/>
              <w14:ligatures w14:val="none"/>
            </w:rPr>
          </w:pPr>
          <w:hyperlink w:anchor="_Toc530047460" w:history="1">
            <w:r w:rsidR="00303EB2" w:rsidRPr="00F36BFD">
              <w:rPr>
                <w:rStyle w:val="Hyperlink"/>
                <w:noProof/>
                <w:lang w:val="hu-HU"/>
              </w:rPr>
              <w:t>Egy-több</w:t>
            </w:r>
            <w:r w:rsidR="00303EB2">
              <w:rPr>
                <w:noProof/>
                <w:webHidden/>
              </w:rPr>
              <w:tab/>
            </w:r>
            <w:r w:rsidR="00303EB2">
              <w:rPr>
                <w:noProof/>
                <w:webHidden/>
              </w:rPr>
              <w:fldChar w:fldCharType="begin"/>
            </w:r>
            <w:r w:rsidR="00303EB2">
              <w:rPr>
                <w:noProof/>
                <w:webHidden/>
              </w:rPr>
              <w:instrText xml:space="preserve"> PAGEREF _Toc530047460 \h </w:instrText>
            </w:r>
            <w:r w:rsidR="00303EB2">
              <w:rPr>
                <w:noProof/>
                <w:webHidden/>
              </w:rPr>
            </w:r>
            <w:r w:rsidR="00303EB2">
              <w:rPr>
                <w:noProof/>
                <w:webHidden/>
              </w:rPr>
              <w:fldChar w:fldCharType="separate"/>
            </w:r>
            <w:r w:rsidR="00303EB2">
              <w:rPr>
                <w:noProof/>
                <w:webHidden/>
              </w:rPr>
              <w:t>18</w:t>
            </w:r>
            <w:r w:rsidR="00303EB2">
              <w:rPr>
                <w:noProof/>
                <w:webHidden/>
              </w:rPr>
              <w:fldChar w:fldCharType="end"/>
            </w:r>
          </w:hyperlink>
        </w:p>
        <w:p w14:paraId="3D5E3354" w14:textId="286BD3B3" w:rsidR="00303EB2" w:rsidRDefault="00970CDF">
          <w:pPr>
            <w:pStyle w:val="TOC3"/>
            <w:tabs>
              <w:tab w:val="right" w:pos="9350"/>
            </w:tabs>
            <w:rPr>
              <w:rFonts w:eastAsiaTheme="minorEastAsia"/>
              <w:noProof/>
              <w:sz w:val="24"/>
              <w:lang w:val="hu-HU"/>
              <w14:ligatures w14:val="none"/>
            </w:rPr>
          </w:pPr>
          <w:hyperlink w:anchor="_Toc530047461" w:history="1">
            <w:r w:rsidR="00303EB2" w:rsidRPr="00F36BFD">
              <w:rPr>
                <w:rStyle w:val="Hyperlink"/>
                <w:noProof/>
                <w:lang w:val="hu-HU"/>
              </w:rPr>
              <w:t>Csillag topológia</w:t>
            </w:r>
            <w:r w:rsidR="00303EB2">
              <w:rPr>
                <w:noProof/>
                <w:webHidden/>
              </w:rPr>
              <w:tab/>
            </w:r>
            <w:r w:rsidR="00303EB2">
              <w:rPr>
                <w:noProof/>
                <w:webHidden/>
              </w:rPr>
              <w:fldChar w:fldCharType="begin"/>
            </w:r>
            <w:r w:rsidR="00303EB2">
              <w:rPr>
                <w:noProof/>
                <w:webHidden/>
              </w:rPr>
              <w:instrText xml:space="preserve"> PAGEREF _Toc530047461 \h </w:instrText>
            </w:r>
            <w:r w:rsidR="00303EB2">
              <w:rPr>
                <w:noProof/>
                <w:webHidden/>
              </w:rPr>
            </w:r>
            <w:r w:rsidR="00303EB2">
              <w:rPr>
                <w:noProof/>
                <w:webHidden/>
              </w:rPr>
              <w:fldChar w:fldCharType="separate"/>
            </w:r>
            <w:r w:rsidR="00303EB2">
              <w:rPr>
                <w:noProof/>
                <w:webHidden/>
              </w:rPr>
              <w:t>18</w:t>
            </w:r>
            <w:r w:rsidR="00303EB2">
              <w:rPr>
                <w:noProof/>
                <w:webHidden/>
              </w:rPr>
              <w:fldChar w:fldCharType="end"/>
            </w:r>
          </w:hyperlink>
        </w:p>
        <w:p w14:paraId="61E3F8DA" w14:textId="2E790755" w:rsidR="00303EB2" w:rsidRDefault="00970CDF">
          <w:pPr>
            <w:pStyle w:val="TOC2"/>
            <w:tabs>
              <w:tab w:val="right" w:pos="9350"/>
            </w:tabs>
            <w:rPr>
              <w:rFonts w:eastAsiaTheme="minorEastAsia"/>
              <w:noProof/>
              <w:sz w:val="24"/>
              <w:lang w:val="hu-HU"/>
              <w14:ligatures w14:val="none"/>
            </w:rPr>
          </w:pPr>
          <w:hyperlink w:anchor="_Toc530047462" w:history="1">
            <w:r w:rsidR="00303EB2" w:rsidRPr="00F36BFD">
              <w:rPr>
                <w:rStyle w:val="Hyperlink"/>
                <w:noProof/>
                <w:lang w:val="hu-HU"/>
              </w:rPr>
              <w:t>Több-több</w:t>
            </w:r>
            <w:r w:rsidR="00303EB2">
              <w:rPr>
                <w:noProof/>
                <w:webHidden/>
              </w:rPr>
              <w:tab/>
            </w:r>
            <w:r w:rsidR="00303EB2">
              <w:rPr>
                <w:noProof/>
                <w:webHidden/>
              </w:rPr>
              <w:fldChar w:fldCharType="begin"/>
            </w:r>
            <w:r w:rsidR="00303EB2">
              <w:rPr>
                <w:noProof/>
                <w:webHidden/>
              </w:rPr>
              <w:instrText xml:space="preserve"> PAGEREF _Toc530047462 \h </w:instrText>
            </w:r>
            <w:r w:rsidR="00303EB2">
              <w:rPr>
                <w:noProof/>
                <w:webHidden/>
              </w:rPr>
            </w:r>
            <w:r w:rsidR="00303EB2">
              <w:rPr>
                <w:noProof/>
                <w:webHidden/>
              </w:rPr>
              <w:fldChar w:fldCharType="separate"/>
            </w:r>
            <w:r w:rsidR="00303EB2">
              <w:rPr>
                <w:noProof/>
                <w:webHidden/>
              </w:rPr>
              <w:t>18</w:t>
            </w:r>
            <w:r w:rsidR="00303EB2">
              <w:rPr>
                <w:noProof/>
                <w:webHidden/>
              </w:rPr>
              <w:fldChar w:fldCharType="end"/>
            </w:r>
          </w:hyperlink>
        </w:p>
        <w:p w14:paraId="01CEAD26" w14:textId="4CF83B59" w:rsidR="00303EB2" w:rsidRDefault="00970CDF">
          <w:pPr>
            <w:pStyle w:val="TOC3"/>
            <w:tabs>
              <w:tab w:val="right" w:pos="9350"/>
            </w:tabs>
            <w:rPr>
              <w:rFonts w:eastAsiaTheme="minorEastAsia"/>
              <w:noProof/>
              <w:sz w:val="24"/>
              <w:lang w:val="hu-HU"/>
              <w14:ligatures w14:val="none"/>
            </w:rPr>
          </w:pPr>
          <w:hyperlink w:anchor="_Toc530047463" w:history="1">
            <w:r w:rsidR="00303EB2" w:rsidRPr="00F36BFD">
              <w:rPr>
                <w:rStyle w:val="Hyperlink"/>
                <w:noProof/>
                <w:lang w:val="hu-HU"/>
              </w:rPr>
              <w:t>Teljes gráf</w:t>
            </w:r>
            <w:r w:rsidR="00303EB2">
              <w:rPr>
                <w:noProof/>
                <w:webHidden/>
              </w:rPr>
              <w:tab/>
            </w:r>
            <w:r w:rsidR="00303EB2">
              <w:rPr>
                <w:noProof/>
                <w:webHidden/>
              </w:rPr>
              <w:fldChar w:fldCharType="begin"/>
            </w:r>
            <w:r w:rsidR="00303EB2">
              <w:rPr>
                <w:noProof/>
                <w:webHidden/>
              </w:rPr>
              <w:instrText xml:space="preserve"> PAGEREF _Toc530047463 \h </w:instrText>
            </w:r>
            <w:r w:rsidR="00303EB2">
              <w:rPr>
                <w:noProof/>
                <w:webHidden/>
              </w:rPr>
            </w:r>
            <w:r w:rsidR="00303EB2">
              <w:rPr>
                <w:noProof/>
                <w:webHidden/>
              </w:rPr>
              <w:fldChar w:fldCharType="separate"/>
            </w:r>
            <w:r w:rsidR="00303EB2">
              <w:rPr>
                <w:noProof/>
                <w:webHidden/>
              </w:rPr>
              <w:t>19</w:t>
            </w:r>
            <w:r w:rsidR="00303EB2">
              <w:rPr>
                <w:noProof/>
                <w:webHidden/>
              </w:rPr>
              <w:fldChar w:fldCharType="end"/>
            </w:r>
          </w:hyperlink>
        </w:p>
        <w:p w14:paraId="70D53822" w14:textId="511C9BA3" w:rsidR="00303EB2" w:rsidRDefault="00970CDF">
          <w:pPr>
            <w:pStyle w:val="TOC3"/>
            <w:tabs>
              <w:tab w:val="right" w:pos="9350"/>
            </w:tabs>
            <w:rPr>
              <w:rFonts w:eastAsiaTheme="minorEastAsia"/>
              <w:noProof/>
              <w:sz w:val="24"/>
              <w:lang w:val="hu-HU"/>
              <w14:ligatures w14:val="none"/>
            </w:rPr>
          </w:pPr>
          <w:hyperlink w:anchor="_Toc530047464" w:history="1">
            <w:r w:rsidR="00303EB2" w:rsidRPr="00F36BFD">
              <w:rPr>
                <w:rStyle w:val="Hyperlink"/>
                <w:noProof/>
                <w:lang w:val="hu-HU"/>
              </w:rPr>
              <w:t>Selective Forwarding Unit (SFU)</w:t>
            </w:r>
            <w:r w:rsidR="00303EB2">
              <w:rPr>
                <w:noProof/>
                <w:webHidden/>
              </w:rPr>
              <w:tab/>
            </w:r>
            <w:r w:rsidR="00303EB2">
              <w:rPr>
                <w:noProof/>
                <w:webHidden/>
              </w:rPr>
              <w:fldChar w:fldCharType="begin"/>
            </w:r>
            <w:r w:rsidR="00303EB2">
              <w:rPr>
                <w:noProof/>
                <w:webHidden/>
              </w:rPr>
              <w:instrText xml:space="preserve"> PAGEREF _Toc530047464 \h </w:instrText>
            </w:r>
            <w:r w:rsidR="00303EB2">
              <w:rPr>
                <w:noProof/>
                <w:webHidden/>
              </w:rPr>
            </w:r>
            <w:r w:rsidR="00303EB2">
              <w:rPr>
                <w:noProof/>
                <w:webHidden/>
              </w:rPr>
              <w:fldChar w:fldCharType="separate"/>
            </w:r>
            <w:r w:rsidR="00303EB2">
              <w:rPr>
                <w:noProof/>
                <w:webHidden/>
              </w:rPr>
              <w:t>19</w:t>
            </w:r>
            <w:r w:rsidR="00303EB2">
              <w:rPr>
                <w:noProof/>
                <w:webHidden/>
              </w:rPr>
              <w:fldChar w:fldCharType="end"/>
            </w:r>
          </w:hyperlink>
        </w:p>
        <w:p w14:paraId="3ED76C70" w14:textId="504C0A45" w:rsidR="00303EB2" w:rsidRDefault="00970CDF">
          <w:pPr>
            <w:pStyle w:val="TOC3"/>
            <w:tabs>
              <w:tab w:val="right" w:pos="9350"/>
            </w:tabs>
            <w:rPr>
              <w:rFonts w:eastAsiaTheme="minorEastAsia"/>
              <w:noProof/>
              <w:sz w:val="24"/>
              <w:lang w:val="hu-HU"/>
              <w14:ligatures w14:val="none"/>
            </w:rPr>
          </w:pPr>
          <w:hyperlink w:anchor="_Toc530047465" w:history="1">
            <w:r w:rsidR="00303EB2" w:rsidRPr="00F36BFD">
              <w:rPr>
                <w:rStyle w:val="Hyperlink"/>
                <w:noProof/>
                <w:lang w:val="hu-HU"/>
              </w:rPr>
              <w:t>Multipoint Control Unit (MCU)</w:t>
            </w:r>
            <w:r w:rsidR="00303EB2">
              <w:rPr>
                <w:noProof/>
                <w:webHidden/>
              </w:rPr>
              <w:tab/>
            </w:r>
            <w:r w:rsidR="00303EB2">
              <w:rPr>
                <w:noProof/>
                <w:webHidden/>
              </w:rPr>
              <w:fldChar w:fldCharType="begin"/>
            </w:r>
            <w:r w:rsidR="00303EB2">
              <w:rPr>
                <w:noProof/>
                <w:webHidden/>
              </w:rPr>
              <w:instrText xml:space="preserve"> PAGEREF _Toc530047465 \h </w:instrText>
            </w:r>
            <w:r w:rsidR="00303EB2">
              <w:rPr>
                <w:noProof/>
                <w:webHidden/>
              </w:rPr>
            </w:r>
            <w:r w:rsidR="00303EB2">
              <w:rPr>
                <w:noProof/>
                <w:webHidden/>
              </w:rPr>
              <w:fldChar w:fldCharType="separate"/>
            </w:r>
            <w:r w:rsidR="00303EB2">
              <w:rPr>
                <w:noProof/>
                <w:webHidden/>
              </w:rPr>
              <w:t>19</w:t>
            </w:r>
            <w:r w:rsidR="00303EB2">
              <w:rPr>
                <w:noProof/>
                <w:webHidden/>
              </w:rPr>
              <w:fldChar w:fldCharType="end"/>
            </w:r>
          </w:hyperlink>
        </w:p>
        <w:p w14:paraId="6967C772" w14:textId="2697172A" w:rsidR="00303EB2" w:rsidRDefault="00970CDF">
          <w:pPr>
            <w:pStyle w:val="TOC3"/>
            <w:tabs>
              <w:tab w:val="right" w:pos="9350"/>
            </w:tabs>
            <w:rPr>
              <w:rFonts w:eastAsiaTheme="minorEastAsia"/>
              <w:noProof/>
              <w:sz w:val="24"/>
              <w:lang w:val="hu-HU"/>
              <w14:ligatures w14:val="none"/>
            </w:rPr>
          </w:pPr>
          <w:hyperlink w:anchor="_Toc530047466" w:history="1">
            <w:r w:rsidR="00303EB2" w:rsidRPr="00F36BFD">
              <w:rPr>
                <w:rStyle w:val="Hyperlink"/>
                <w:noProof/>
                <w:lang w:val="hu-HU"/>
              </w:rPr>
              <w:t>SFU vs. MCU</w:t>
            </w:r>
            <w:r w:rsidR="00303EB2">
              <w:rPr>
                <w:noProof/>
                <w:webHidden/>
              </w:rPr>
              <w:tab/>
            </w:r>
            <w:r w:rsidR="00303EB2">
              <w:rPr>
                <w:noProof/>
                <w:webHidden/>
              </w:rPr>
              <w:fldChar w:fldCharType="begin"/>
            </w:r>
            <w:r w:rsidR="00303EB2">
              <w:rPr>
                <w:noProof/>
                <w:webHidden/>
              </w:rPr>
              <w:instrText xml:space="preserve"> PAGEREF _Toc530047466 \h </w:instrText>
            </w:r>
            <w:r w:rsidR="00303EB2">
              <w:rPr>
                <w:noProof/>
                <w:webHidden/>
              </w:rPr>
            </w:r>
            <w:r w:rsidR="00303EB2">
              <w:rPr>
                <w:noProof/>
                <w:webHidden/>
              </w:rPr>
              <w:fldChar w:fldCharType="separate"/>
            </w:r>
            <w:r w:rsidR="00303EB2">
              <w:rPr>
                <w:noProof/>
                <w:webHidden/>
              </w:rPr>
              <w:t>19</w:t>
            </w:r>
            <w:r w:rsidR="00303EB2">
              <w:rPr>
                <w:noProof/>
                <w:webHidden/>
              </w:rPr>
              <w:fldChar w:fldCharType="end"/>
            </w:r>
          </w:hyperlink>
        </w:p>
        <w:p w14:paraId="4D5B5A8C" w14:textId="3492D930" w:rsidR="00303EB2" w:rsidRDefault="00970CDF">
          <w:pPr>
            <w:pStyle w:val="TOC3"/>
            <w:tabs>
              <w:tab w:val="right" w:pos="9350"/>
            </w:tabs>
            <w:rPr>
              <w:rFonts w:eastAsiaTheme="minorEastAsia"/>
              <w:noProof/>
              <w:sz w:val="24"/>
              <w:lang w:val="hu-HU"/>
              <w14:ligatures w14:val="none"/>
            </w:rPr>
          </w:pPr>
          <w:hyperlink w:anchor="_Toc530047467" w:history="1">
            <w:r w:rsidR="00303EB2" w:rsidRPr="00F36BFD">
              <w:rPr>
                <w:rStyle w:val="Hyperlink"/>
                <w:noProof/>
                <w:lang w:val="hu-HU"/>
              </w:rPr>
              <w:t>Scalable Video Coding</w:t>
            </w:r>
            <w:r w:rsidR="00303EB2">
              <w:rPr>
                <w:noProof/>
                <w:webHidden/>
              </w:rPr>
              <w:tab/>
            </w:r>
            <w:r w:rsidR="00303EB2">
              <w:rPr>
                <w:noProof/>
                <w:webHidden/>
              </w:rPr>
              <w:fldChar w:fldCharType="begin"/>
            </w:r>
            <w:r w:rsidR="00303EB2">
              <w:rPr>
                <w:noProof/>
                <w:webHidden/>
              </w:rPr>
              <w:instrText xml:space="preserve"> PAGEREF _Toc530047467 \h </w:instrText>
            </w:r>
            <w:r w:rsidR="00303EB2">
              <w:rPr>
                <w:noProof/>
                <w:webHidden/>
              </w:rPr>
            </w:r>
            <w:r w:rsidR="00303EB2">
              <w:rPr>
                <w:noProof/>
                <w:webHidden/>
              </w:rPr>
              <w:fldChar w:fldCharType="separate"/>
            </w:r>
            <w:r w:rsidR="00303EB2">
              <w:rPr>
                <w:noProof/>
                <w:webHidden/>
              </w:rPr>
              <w:t>19</w:t>
            </w:r>
            <w:r w:rsidR="00303EB2">
              <w:rPr>
                <w:noProof/>
                <w:webHidden/>
              </w:rPr>
              <w:fldChar w:fldCharType="end"/>
            </w:r>
          </w:hyperlink>
        </w:p>
        <w:p w14:paraId="44AD898C" w14:textId="5AFC7BD4" w:rsidR="00303EB2" w:rsidRDefault="00970CDF">
          <w:pPr>
            <w:pStyle w:val="TOC3"/>
            <w:tabs>
              <w:tab w:val="right" w:pos="9350"/>
            </w:tabs>
            <w:rPr>
              <w:rFonts w:eastAsiaTheme="minorEastAsia"/>
              <w:noProof/>
              <w:sz w:val="24"/>
              <w:lang w:val="hu-HU"/>
              <w14:ligatures w14:val="none"/>
            </w:rPr>
          </w:pPr>
          <w:hyperlink w:anchor="_Toc530047468" w:history="1">
            <w:r w:rsidR="00303EB2" w:rsidRPr="00F36BFD">
              <w:rPr>
                <w:rStyle w:val="Hyperlink"/>
                <w:noProof/>
                <w:lang w:val="hu-HU"/>
              </w:rPr>
              <w:t>Last N</w:t>
            </w:r>
            <w:r w:rsidR="00303EB2">
              <w:rPr>
                <w:noProof/>
                <w:webHidden/>
              </w:rPr>
              <w:tab/>
            </w:r>
            <w:r w:rsidR="00303EB2">
              <w:rPr>
                <w:noProof/>
                <w:webHidden/>
              </w:rPr>
              <w:fldChar w:fldCharType="begin"/>
            </w:r>
            <w:r w:rsidR="00303EB2">
              <w:rPr>
                <w:noProof/>
                <w:webHidden/>
              </w:rPr>
              <w:instrText xml:space="preserve"> PAGEREF _Toc530047468 \h </w:instrText>
            </w:r>
            <w:r w:rsidR="00303EB2">
              <w:rPr>
                <w:noProof/>
                <w:webHidden/>
              </w:rPr>
            </w:r>
            <w:r w:rsidR="00303EB2">
              <w:rPr>
                <w:noProof/>
                <w:webHidden/>
              </w:rPr>
              <w:fldChar w:fldCharType="separate"/>
            </w:r>
            <w:r w:rsidR="00303EB2">
              <w:rPr>
                <w:noProof/>
                <w:webHidden/>
              </w:rPr>
              <w:t>19</w:t>
            </w:r>
            <w:r w:rsidR="00303EB2">
              <w:rPr>
                <w:noProof/>
                <w:webHidden/>
              </w:rPr>
              <w:fldChar w:fldCharType="end"/>
            </w:r>
          </w:hyperlink>
        </w:p>
        <w:p w14:paraId="50828DC9" w14:textId="61DFAA3A" w:rsidR="00303EB2" w:rsidRDefault="00970CDF">
          <w:pPr>
            <w:pStyle w:val="TOC1"/>
            <w:tabs>
              <w:tab w:val="right" w:pos="9350"/>
            </w:tabs>
            <w:rPr>
              <w:rFonts w:eastAsiaTheme="minorEastAsia"/>
              <w:noProof/>
              <w:sz w:val="24"/>
              <w:lang w:val="hu-HU"/>
              <w14:ligatures w14:val="none"/>
            </w:rPr>
          </w:pPr>
          <w:hyperlink w:anchor="_Toc530047469" w:history="1">
            <w:r w:rsidR="00303EB2" w:rsidRPr="00F36BFD">
              <w:rPr>
                <w:rStyle w:val="Hyperlink"/>
                <w:noProof/>
                <w:lang w:val="hu-HU"/>
              </w:rPr>
              <w:t>Önálló munka bemutatása</w:t>
            </w:r>
            <w:r w:rsidR="00303EB2">
              <w:rPr>
                <w:noProof/>
                <w:webHidden/>
              </w:rPr>
              <w:tab/>
            </w:r>
            <w:r w:rsidR="00303EB2">
              <w:rPr>
                <w:noProof/>
                <w:webHidden/>
              </w:rPr>
              <w:fldChar w:fldCharType="begin"/>
            </w:r>
            <w:r w:rsidR="00303EB2">
              <w:rPr>
                <w:noProof/>
                <w:webHidden/>
              </w:rPr>
              <w:instrText xml:space="preserve"> PAGEREF _Toc530047469 \h </w:instrText>
            </w:r>
            <w:r w:rsidR="00303EB2">
              <w:rPr>
                <w:noProof/>
                <w:webHidden/>
              </w:rPr>
            </w:r>
            <w:r w:rsidR="00303EB2">
              <w:rPr>
                <w:noProof/>
                <w:webHidden/>
              </w:rPr>
              <w:fldChar w:fldCharType="separate"/>
            </w:r>
            <w:r w:rsidR="00303EB2">
              <w:rPr>
                <w:noProof/>
                <w:webHidden/>
              </w:rPr>
              <w:t>20</w:t>
            </w:r>
            <w:r w:rsidR="00303EB2">
              <w:rPr>
                <w:noProof/>
                <w:webHidden/>
              </w:rPr>
              <w:fldChar w:fldCharType="end"/>
            </w:r>
          </w:hyperlink>
        </w:p>
        <w:p w14:paraId="3B862E43" w14:textId="75EFB960" w:rsidR="00303EB2" w:rsidRDefault="00970CDF">
          <w:pPr>
            <w:pStyle w:val="TOC2"/>
            <w:tabs>
              <w:tab w:val="right" w:pos="9350"/>
            </w:tabs>
            <w:rPr>
              <w:rFonts w:eastAsiaTheme="minorEastAsia"/>
              <w:noProof/>
              <w:sz w:val="24"/>
              <w:lang w:val="hu-HU"/>
              <w14:ligatures w14:val="none"/>
            </w:rPr>
          </w:pPr>
          <w:hyperlink w:anchor="_Toc530047470" w:history="1">
            <w:r w:rsidR="00303EB2" w:rsidRPr="00F36BFD">
              <w:rPr>
                <w:rStyle w:val="Hyperlink"/>
                <w:noProof/>
                <w:lang w:val="hu-HU"/>
              </w:rPr>
              <w:t>Egy-egy kapcsolatú demó</w:t>
            </w:r>
            <w:r w:rsidR="00303EB2">
              <w:rPr>
                <w:noProof/>
                <w:webHidden/>
              </w:rPr>
              <w:tab/>
            </w:r>
            <w:r w:rsidR="00303EB2">
              <w:rPr>
                <w:noProof/>
                <w:webHidden/>
              </w:rPr>
              <w:fldChar w:fldCharType="begin"/>
            </w:r>
            <w:r w:rsidR="00303EB2">
              <w:rPr>
                <w:noProof/>
                <w:webHidden/>
              </w:rPr>
              <w:instrText xml:space="preserve"> PAGEREF _Toc530047470 \h </w:instrText>
            </w:r>
            <w:r w:rsidR="00303EB2">
              <w:rPr>
                <w:noProof/>
                <w:webHidden/>
              </w:rPr>
            </w:r>
            <w:r w:rsidR="00303EB2">
              <w:rPr>
                <w:noProof/>
                <w:webHidden/>
              </w:rPr>
              <w:fldChar w:fldCharType="separate"/>
            </w:r>
            <w:r w:rsidR="00303EB2">
              <w:rPr>
                <w:noProof/>
                <w:webHidden/>
              </w:rPr>
              <w:t>20</w:t>
            </w:r>
            <w:r w:rsidR="00303EB2">
              <w:rPr>
                <w:noProof/>
                <w:webHidden/>
              </w:rPr>
              <w:fldChar w:fldCharType="end"/>
            </w:r>
          </w:hyperlink>
        </w:p>
        <w:p w14:paraId="25A99CCE" w14:textId="6099FAA0" w:rsidR="00303EB2" w:rsidRDefault="00970CDF">
          <w:pPr>
            <w:pStyle w:val="TOC3"/>
            <w:tabs>
              <w:tab w:val="right" w:pos="9350"/>
            </w:tabs>
            <w:rPr>
              <w:rFonts w:eastAsiaTheme="minorEastAsia"/>
              <w:noProof/>
              <w:sz w:val="24"/>
              <w:lang w:val="hu-HU"/>
              <w14:ligatures w14:val="none"/>
            </w:rPr>
          </w:pPr>
          <w:hyperlink w:anchor="_Toc530047471" w:history="1">
            <w:r w:rsidR="00303EB2" w:rsidRPr="00F36BFD">
              <w:rPr>
                <w:rStyle w:val="Hyperlink"/>
                <w:noProof/>
                <w:lang w:val="hu-HU"/>
              </w:rPr>
              <w:t>Megvalósítás</w:t>
            </w:r>
            <w:r w:rsidR="00303EB2">
              <w:rPr>
                <w:noProof/>
                <w:webHidden/>
              </w:rPr>
              <w:tab/>
            </w:r>
            <w:r w:rsidR="00303EB2">
              <w:rPr>
                <w:noProof/>
                <w:webHidden/>
              </w:rPr>
              <w:fldChar w:fldCharType="begin"/>
            </w:r>
            <w:r w:rsidR="00303EB2">
              <w:rPr>
                <w:noProof/>
                <w:webHidden/>
              </w:rPr>
              <w:instrText xml:space="preserve"> PAGEREF _Toc530047471 \h </w:instrText>
            </w:r>
            <w:r w:rsidR="00303EB2">
              <w:rPr>
                <w:noProof/>
                <w:webHidden/>
              </w:rPr>
            </w:r>
            <w:r w:rsidR="00303EB2">
              <w:rPr>
                <w:noProof/>
                <w:webHidden/>
              </w:rPr>
              <w:fldChar w:fldCharType="separate"/>
            </w:r>
            <w:r w:rsidR="00303EB2">
              <w:rPr>
                <w:noProof/>
                <w:webHidden/>
              </w:rPr>
              <w:t>20</w:t>
            </w:r>
            <w:r w:rsidR="00303EB2">
              <w:rPr>
                <w:noProof/>
                <w:webHidden/>
              </w:rPr>
              <w:fldChar w:fldCharType="end"/>
            </w:r>
          </w:hyperlink>
        </w:p>
        <w:p w14:paraId="76F143DA" w14:textId="4B2AD5E1" w:rsidR="00303EB2" w:rsidRDefault="00970CDF">
          <w:pPr>
            <w:pStyle w:val="TOC3"/>
            <w:tabs>
              <w:tab w:val="right" w:pos="9350"/>
            </w:tabs>
            <w:rPr>
              <w:rFonts w:eastAsiaTheme="minorEastAsia"/>
              <w:noProof/>
              <w:sz w:val="24"/>
              <w:lang w:val="hu-HU"/>
              <w14:ligatures w14:val="none"/>
            </w:rPr>
          </w:pPr>
          <w:hyperlink w:anchor="_Toc530047472" w:history="1">
            <w:r w:rsidR="00303EB2" w:rsidRPr="00F36BFD">
              <w:rPr>
                <w:rStyle w:val="Hyperlink"/>
                <w:noProof/>
                <w:lang w:val="hu-HU"/>
              </w:rPr>
              <w:t>WebRTC könyvtár</w:t>
            </w:r>
            <w:r w:rsidR="00303EB2">
              <w:rPr>
                <w:noProof/>
                <w:webHidden/>
              </w:rPr>
              <w:tab/>
            </w:r>
            <w:r w:rsidR="00303EB2">
              <w:rPr>
                <w:noProof/>
                <w:webHidden/>
              </w:rPr>
              <w:fldChar w:fldCharType="begin"/>
            </w:r>
            <w:r w:rsidR="00303EB2">
              <w:rPr>
                <w:noProof/>
                <w:webHidden/>
              </w:rPr>
              <w:instrText xml:space="preserve"> PAGEREF _Toc530047472 \h </w:instrText>
            </w:r>
            <w:r w:rsidR="00303EB2">
              <w:rPr>
                <w:noProof/>
                <w:webHidden/>
              </w:rPr>
            </w:r>
            <w:r w:rsidR="00303EB2">
              <w:rPr>
                <w:noProof/>
                <w:webHidden/>
              </w:rPr>
              <w:fldChar w:fldCharType="separate"/>
            </w:r>
            <w:r w:rsidR="00303EB2">
              <w:rPr>
                <w:noProof/>
                <w:webHidden/>
              </w:rPr>
              <w:t>22</w:t>
            </w:r>
            <w:r w:rsidR="00303EB2">
              <w:rPr>
                <w:noProof/>
                <w:webHidden/>
              </w:rPr>
              <w:fldChar w:fldCharType="end"/>
            </w:r>
          </w:hyperlink>
        </w:p>
        <w:p w14:paraId="20C50B2B" w14:textId="2F9278DD" w:rsidR="00303EB2" w:rsidRDefault="00970CDF">
          <w:pPr>
            <w:pStyle w:val="TOC3"/>
            <w:tabs>
              <w:tab w:val="right" w:pos="9350"/>
            </w:tabs>
            <w:rPr>
              <w:rFonts w:eastAsiaTheme="minorEastAsia"/>
              <w:noProof/>
              <w:sz w:val="24"/>
              <w:lang w:val="hu-HU"/>
              <w14:ligatures w14:val="none"/>
            </w:rPr>
          </w:pPr>
          <w:hyperlink w:anchor="_Toc530047473" w:history="1">
            <w:r w:rsidR="00303EB2" w:rsidRPr="00F36BFD">
              <w:rPr>
                <w:rStyle w:val="Hyperlink"/>
                <w:noProof/>
                <w:lang w:val="hu-HU"/>
              </w:rPr>
              <w:t>Fájl küldés</w:t>
            </w:r>
            <w:r w:rsidR="00303EB2">
              <w:rPr>
                <w:noProof/>
                <w:webHidden/>
              </w:rPr>
              <w:tab/>
            </w:r>
            <w:r w:rsidR="00303EB2">
              <w:rPr>
                <w:noProof/>
                <w:webHidden/>
              </w:rPr>
              <w:fldChar w:fldCharType="begin"/>
            </w:r>
            <w:r w:rsidR="00303EB2">
              <w:rPr>
                <w:noProof/>
                <w:webHidden/>
              </w:rPr>
              <w:instrText xml:space="preserve"> PAGEREF _Toc530047473 \h </w:instrText>
            </w:r>
            <w:r w:rsidR="00303EB2">
              <w:rPr>
                <w:noProof/>
                <w:webHidden/>
              </w:rPr>
            </w:r>
            <w:r w:rsidR="00303EB2">
              <w:rPr>
                <w:noProof/>
                <w:webHidden/>
              </w:rPr>
              <w:fldChar w:fldCharType="separate"/>
            </w:r>
            <w:r w:rsidR="00303EB2">
              <w:rPr>
                <w:noProof/>
                <w:webHidden/>
              </w:rPr>
              <w:t>23</w:t>
            </w:r>
            <w:r w:rsidR="00303EB2">
              <w:rPr>
                <w:noProof/>
                <w:webHidden/>
              </w:rPr>
              <w:fldChar w:fldCharType="end"/>
            </w:r>
          </w:hyperlink>
        </w:p>
        <w:p w14:paraId="424A2598" w14:textId="0629C8DF" w:rsidR="00303EB2" w:rsidRDefault="00970CDF">
          <w:pPr>
            <w:pStyle w:val="TOC3"/>
            <w:tabs>
              <w:tab w:val="right" w:pos="9350"/>
            </w:tabs>
            <w:rPr>
              <w:rFonts w:eastAsiaTheme="minorEastAsia"/>
              <w:noProof/>
              <w:sz w:val="24"/>
              <w:lang w:val="hu-HU"/>
              <w14:ligatures w14:val="none"/>
            </w:rPr>
          </w:pPr>
          <w:hyperlink w:anchor="_Toc530047474" w:history="1">
            <w:r w:rsidR="00303EB2" w:rsidRPr="00F36BFD">
              <w:rPr>
                <w:rStyle w:val="Hyperlink"/>
                <w:noProof/>
                <w:lang w:val="hu-HU"/>
              </w:rPr>
              <w:t>UI</w:t>
            </w:r>
            <w:r w:rsidR="00303EB2">
              <w:rPr>
                <w:noProof/>
                <w:webHidden/>
              </w:rPr>
              <w:tab/>
            </w:r>
            <w:r w:rsidR="00303EB2">
              <w:rPr>
                <w:noProof/>
                <w:webHidden/>
              </w:rPr>
              <w:fldChar w:fldCharType="begin"/>
            </w:r>
            <w:r w:rsidR="00303EB2">
              <w:rPr>
                <w:noProof/>
                <w:webHidden/>
              </w:rPr>
              <w:instrText xml:space="preserve"> PAGEREF _Toc530047474 \h </w:instrText>
            </w:r>
            <w:r w:rsidR="00303EB2">
              <w:rPr>
                <w:noProof/>
                <w:webHidden/>
              </w:rPr>
            </w:r>
            <w:r w:rsidR="00303EB2">
              <w:rPr>
                <w:noProof/>
                <w:webHidden/>
              </w:rPr>
              <w:fldChar w:fldCharType="separate"/>
            </w:r>
            <w:r w:rsidR="00303EB2">
              <w:rPr>
                <w:noProof/>
                <w:webHidden/>
              </w:rPr>
              <w:t>23</w:t>
            </w:r>
            <w:r w:rsidR="00303EB2">
              <w:rPr>
                <w:noProof/>
                <w:webHidden/>
              </w:rPr>
              <w:fldChar w:fldCharType="end"/>
            </w:r>
          </w:hyperlink>
        </w:p>
        <w:p w14:paraId="3191222B" w14:textId="107F6883" w:rsidR="00303EB2" w:rsidRDefault="00970CDF">
          <w:pPr>
            <w:pStyle w:val="TOC3"/>
            <w:tabs>
              <w:tab w:val="right" w:pos="9350"/>
            </w:tabs>
            <w:rPr>
              <w:rFonts w:eastAsiaTheme="minorEastAsia"/>
              <w:noProof/>
              <w:sz w:val="24"/>
              <w:lang w:val="hu-HU"/>
              <w14:ligatures w14:val="none"/>
            </w:rPr>
          </w:pPr>
          <w:hyperlink w:anchor="_Toc530047475" w:history="1">
            <w:r w:rsidR="00303EB2" w:rsidRPr="00F36BFD">
              <w:rPr>
                <w:rStyle w:val="Hyperlink"/>
                <w:noProof/>
                <w:lang w:val="hu-HU"/>
              </w:rPr>
              <w:t>Összefoglaló</w:t>
            </w:r>
            <w:r w:rsidR="00303EB2">
              <w:rPr>
                <w:noProof/>
                <w:webHidden/>
              </w:rPr>
              <w:tab/>
            </w:r>
            <w:r w:rsidR="00303EB2">
              <w:rPr>
                <w:noProof/>
                <w:webHidden/>
              </w:rPr>
              <w:fldChar w:fldCharType="begin"/>
            </w:r>
            <w:r w:rsidR="00303EB2">
              <w:rPr>
                <w:noProof/>
                <w:webHidden/>
              </w:rPr>
              <w:instrText xml:space="preserve"> PAGEREF _Toc530047475 \h </w:instrText>
            </w:r>
            <w:r w:rsidR="00303EB2">
              <w:rPr>
                <w:noProof/>
                <w:webHidden/>
              </w:rPr>
            </w:r>
            <w:r w:rsidR="00303EB2">
              <w:rPr>
                <w:noProof/>
                <w:webHidden/>
              </w:rPr>
              <w:fldChar w:fldCharType="separate"/>
            </w:r>
            <w:r w:rsidR="00303EB2">
              <w:rPr>
                <w:noProof/>
                <w:webHidden/>
              </w:rPr>
              <w:t>26</w:t>
            </w:r>
            <w:r w:rsidR="00303EB2">
              <w:rPr>
                <w:noProof/>
                <w:webHidden/>
              </w:rPr>
              <w:fldChar w:fldCharType="end"/>
            </w:r>
          </w:hyperlink>
        </w:p>
        <w:p w14:paraId="27D89F51" w14:textId="0CD6EADB" w:rsidR="00303EB2" w:rsidRDefault="00970CDF">
          <w:pPr>
            <w:pStyle w:val="TOC2"/>
            <w:tabs>
              <w:tab w:val="right" w:pos="9350"/>
            </w:tabs>
            <w:rPr>
              <w:rFonts w:eastAsiaTheme="minorEastAsia"/>
              <w:noProof/>
              <w:sz w:val="24"/>
              <w:lang w:val="hu-HU"/>
              <w14:ligatures w14:val="none"/>
            </w:rPr>
          </w:pPr>
          <w:hyperlink w:anchor="_Toc530047476" w:history="1">
            <w:r w:rsidR="00303EB2" w:rsidRPr="00F36BFD">
              <w:rPr>
                <w:rStyle w:val="Hyperlink"/>
                <w:noProof/>
                <w:lang w:val="hu-HU"/>
              </w:rPr>
              <w:t>Több-több kapcsolatú webapp</w:t>
            </w:r>
            <w:r w:rsidR="00303EB2">
              <w:rPr>
                <w:noProof/>
                <w:webHidden/>
              </w:rPr>
              <w:tab/>
            </w:r>
            <w:r w:rsidR="00303EB2">
              <w:rPr>
                <w:noProof/>
                <w:webHidden/>
              </w:rPr>
              <w:fldChar w:fldCharType="begin"/>
            </w:r>
            <w:r w:rsidR="00303EB2">
              <w:rPr>
                <w:noProof/>
                <w:webHidden/>
              </w:rPr>
              <w:instrText xml:space="preserve"> PAGEREF _Toc530047476 \h </w:instrText>
            </w:r>
            <w:r w:rsidR="00303EB2">
              <w:rPr>
                <w:noProof/>
                <w:webHidden/>
              </w:rPr>
            </w:r>
            <w:r w:rsidR="00303EB2">
              <w:rPr>
                <w:noProof/>
                <w:webHidden/>
              </w:rPr>
              <w:fldChar w:fldCharType="separate"/>
            </w:r>
            <w:r w:rsidR="00303EB2">
              <w:rPr>
                <w:noProof/>
                <w:webHidden/>
              </w:rPr>
              <w:t>26</w:t>
            </w:r>
            <w:r w:rsidR="00303EB2">
              <w:rPr>
                <w:noProof/>
                <w:webHidden/>
              </w:rPr>
              <w:fldChar w:fldCharType="end"/>
            </w:r>
          </w:hyperlink>
        </w:p>
        <w:p w14:paraId="3C64BC25" w14:textId="18191F97" w:rsidR="00303EB2" w:rsidRDefault="00970CDF">
          <w:pPr>
            <w:pStyle w:val="TOC3"/>
            <w:tabs>
              <w:tab w:val="right" w:pos="9350"/>
            </w:tabs>
            <w:rPr>
              <w:rFonts w:eastAsiaTheme="minorEastAsia"/>
              <w:noProof/>
              <w:sz w:val="24"/>
              <w:lang w:val="hu-HU"/>
              <w14:ligatures w14:val="none"/>
            </w:rPr>
          </w:pPr>
          <w:hyperlink w:anchor="_Toc530047477" w:history="1">
            <w:r w:rsidR="00303EB2" w:rsidRPr="00F36BFD">
              <w:rPr>
                <w:rStyle w:val="Hyperlink"/>
                <w:noProof/>
                <w:lang w:val="hu-HU"/>
              </w:rPr>
              <w:t>Bevezető</w:t>
            </w:r>
            <w:r w:rsidR="00303EB2">
              <w:rPr>
                <w:noProof/>
                <w:webHidden/>
              </w:rPr>
              <w:tab/>
            </w:r>
            <w:r w:rsidR="00303EB2">
              <w:rPr>
                <w:noProof/>
                <w:webHidden/>
              </w:rPr>
              <w:fldChar w:fldCharType="begin"/>
            </w:r>
            <w:r w:rsidR="00303EB2">
              <w:rPr>
                <w:noProof/>
                <w:webHidden/>
              </w:rPr>
              <w:instrText xml:space="preserve"> PAGEREF _Toc530047477 \h </w:instrText>
            </w:r>
            <w:r w:rsidR="00303EB2">
              <w:rPr>
                <w:noProof/>
                <w:webHidden/>
              </w:rPr>
            </w:r>
            <w:r w:rsidR="00303EB2">
              <w:rPr>
                <w:noProof/>
                <w:webHidden/>
              </w:rPr>
              <w:fldChar w:fldCharType="separate"/>
            </w:r>
            <w:r w:rsidR="00303EB2">
              <w:rPr>
                <w:noProof/>
                <w:webHidden/>
              </w:rPr>
              <w:t>26</w:t>
            </w:r>
            <w:r w:rsidR="00303EB2">
              <w:rPr>
                <w:noProof/>
                <w:webHidden/>
              </w:rPr>
              <w:fldChar w:fldCharType="end"/>
            </w:r>
          </w:hyperlink>
        </w:p>
        <w:p w14:paraId="7F92A97C" w14:textId="7660C58C" w:rsidR="00303EB2" w:rsidRDefault="00970CDF">
          <w:pPr>
            <w:pStyle w:val="TOC3"/>
            <w:tabs>
              <w:tab w:val="right" w:pos="9350"/>
            </w:tabs>
            <w:rPr>
              <w:rFonts w:eastAsiaTheme="minorEastAsia"/>
              <w:noProof/>
              <w:sz w:val="24"/>
              <w:lang w:val="hu-HU"/>
              <w14:ligatures w14:val="none"/>
            </w:rPr>
          </w:pPr>
          <w:hyperlink w:anchor="_Toc530047478" w:history="1">
            <w:r w:rsidR="00303EB2" w:rsidRPr="00F36BFD">
              <w:rPr>
                <w:rStyle w:val="Hyperlink"/>
                <w:noProof/>
                <w:lang w:val="hu-HU"/>
              </w:rPr>
              <w:t>Első verzió</w:t>
            </w:r>
            <w:r w:rsidR="00303EB2">
              <w:rPr>
                <w:noProof/>
                <w:webHidden/>
              </w:rPr>
              <w:tab/>
            </w:r>
            <w:r w:rsidR="00303EB2">
              <w:rPr>
                <w:noProof/>
                <w:webHidden/>
              </w:rPr>
              <w:fldChar w:fldCharType="begin"/>
            </w:r>
            <w:r w:rsidR="00303EB2">
              <w:rPr>
                <w:noProof/>
                <w:webHidden/>
              </w:rPr>
              <w:instrText xml:space="preserve"> PAGEREF _Toc530047478 \h </w:instrText>
            </w:r>
            <w:r w:rsidR="00303EB2">
              <w:rPr>
                <w:noProof/>
                <w:webHidden/>
              </w:rPr>
            </w:r>
            <w:r w:rsidR="00303EB2">
              <w:rPr>
                <w:noProof/>
                <w:webHidden/>
              </w:rPr>
              <w:fldChar w:fldCharType="separate"/>
            </w:r>
            <w:r w:rsidR="00303EB2">
              <w:rPr>
                <w:noProof/>
                <w:webHidden/>
              </w:rPr>
              <w:t>27</w:t>
            </w:r>
            <w:r w:rsidR="00303EB2">
              <w:rPr>
                <w:noProof/>
                <w:webHidden/>
              </w:rPr>
              <w:fldChar w:fldCharType="end"/>
            </w:r>
          </w:hyperlink>
        </w:p>
        <w:p w14:paraId="387CF647" w14:textId="3782A003" w:rsidR="00303EB2" w:rsidRDefault="00970CDF">
          <w:pPr>
            <w:pStyle w:val="TOC3"/>
            <w:tabs>
              <w:tab w:val="right" w:pos="9350"/>
            </w:tabs>
            <w:rPr>
              <w:rFonts w:eastAsiaTheme="minorEastAsia"/>
              <w:noProof/>
              <w:sz w:val="24"/>
              <w:lang w:val="hu-HU"/>
              <w14:ligatures w14:val="none"/>
            </w:rPr>
          </w:pPr>
          <w:hyperlink w:anchor="_Toc530047479" w:history="1">
            <w:r w:rsidR="00303EB2" w:rsidRPr="00F36BFD">
              <w:rPr>
                <w:rStyle w:val="Hyperlink"/>
                <w:noProof/>
                <w:lang w:val="hu-HU"/>
              </w:rPr>
              <w:t>Második verzió</w:t>
            </w:r>
            <w:r w:rsidR="00303EB2">
              <w:rPr>
                <w:noProof/>
                <w:webHidden/>
              </w:rPr>
              <w:tab/>
            </w:r>
            <w:r w:rsidR="00303EB2">
              <w:rPr>
                <w:noProof/>
                <w:webHidden/>
              </w:rPr>
              <w:fldChar w:fldCharType="begin"/>
            </w:r>
            <w:r w:rsidR="00303EB2">
              <w:rPr>
                <w:noProof/>
                <w:webHidden/>
              </w:rPr>
              <w:instrText xml:space="preserve"> PAGEREF _Toc530047479 \h </w:instrText>
            </w:r>
            <w:r w:rsidR="00303EB2">
              <w:rPr>
                <w:noProof/>
                <w:webHidden/>
              </w:rPr>
            </w:r>
            <w:r w:rsidR="00303EB2">
              <w:rPr>
                <w:noProof/>
                <w:webHidden/>
              </w:rPr>
              <w:fldChar w:fldCharType="separate"/>
            </w:r>
            <w:r w:rsidR="00303EB2">
              <w:rPr>
                <w:noProof/>
                <w:webHidden/>
              </w:rPr>
              <w:t>30</w:t>
            </w:r>
            <w:r w:rsidR="00303EB2">
              <w:rPr>
                <w:noProof/>
                <w:webHidden/>
              </w:rPr>
              <w:fldChar w:fldCharType="end"/>
            </w:r>
          </w:hyperlink>
        </w:p>
        <w:p w14:paraId="2D00E1ED" w14:textId="5B9B57FF" w:rsidR="00303EB2" w:rsidRDefault="00970CDF">
          <w:pPr>
            <w:pStyle w:val="TOC1"/>
            <w:tabs>
              <w:tab w:val="right" w:pos="9350"/>
            </w:tabs>
            <w:rPr>
              <w:rFonts w:eastAsiaTheme="minorEastAsia"/>
              <w:noProof/>
              <w:sz w:val="24"/>
              <w:lang w:val="hu-HU"/>
              <w14:ligatures w14:val="none"/>
            </w:rPr>
          </w:pPr>
          <w:hyperlink w:anchor="_Toc530047480" w:history="1">
            <w:r w:rsidR="00303EB2" w:rsidRPr="00F36BFD">
              <w:rPr>
                <w:rStyle w:val="Hyperlink"/>
                <w:noProof/>
                <w:lang w:val="hu-HU"/>
              </w:rPr>
              <w:t>Önálló munka értékelése</w:t>
            </w:r>
            <w:r w:rsidR="00303EB2">
              <w:rPr>
                <w:noProof/>
                <w:webHidden/>
              </w:rPr>
              <w:tab/>
            </w:r>
            <w:r w:rsidR="00303EB2">
              <w:rPr>
                <w:noProof/>
                <w:webHidden/>
              </w:rPr>
              <w:fldChar w:fldCharType="begin"/>
            </w:r>
            <w:r w:rsidR="00303EB2">
              <w:rPr>
                <w:noProof/>
                <w:webHidden/>
              </w:rPr>
              <w:instrText xml:space="preserve"> PAGEREF _Toc530047480 \h </w:instrText>
            </w:r>
            <w:r w:rsidR="00303EB2">
              <w:rPr>
                <w:noProof/>
                <w:webHidden/>
              </w:rPr>
            </w:r>
            <w:r w:rsidR="00303EB2">
              <w:rPr>
                <w:noProof/>
                <w:webHidden/>
              </w:rPr>
              <w:fldChar w:fldCharType="separate"/>
            </w:r>
            <w:r w:rsidR="00303EB2">
              <w:rPr>
                <w:noProof/>
                <w:webHidden/>
              </w:rPr>
              <w:t>31</w:t>
            </w:r>
            <w:r w:rsidR="00303EB2">
              <w:rPr>
                <w:noProof/>
                <w:webHidden/>
              </w:rPr>
              <w:fldChar w:fldCharType="end"/>
            </w:r>
          </w:hyperlink>
        </w:p>
        <w:p w14:paraId="15E81CAA" w14:textId="799563B3" w:rsidR="00303EB2" w:rsidRDefault="00970CDF">
          <w:pPr>
            <w:pStyle w:val="TOC1"/>
            <w:tabs>
              <w:tab w:val="right" w:pos="9350"/>
            </w:tabs>
            <w:rPr>
              <w:rFonts w:eastAsiaTheme="minorEastAsia"/>
              <w:noProof/>
              <w:sz w:val="24"/>
              <w:lang w:val="hu-HU"/>
              <w14:ligatures w14:val="none"/>
            </w:rPr>
          </w:pPr>
          <w:hyperlink w:anchor="_Toc530047481" w:history="1">
            <w:r w:rsidR="00303EB2" w:rsidRPr="00F36BFD">
              <w:rPr>
                <w:rStyle w:val="Hyperlink"/>
                <w:noProof/>
                <w:lang w:val="hu-HU"/>
              </w:rPr>
              <w:t>Hogyan csinálják mások?</w:t>
            </w:r>
            <w:r w:rsidR="00303EB2">
              <w:rPr>
                <w:noProof/>
                <w:webHidden/>
              </w:rPr>
              <w:tab/>
            </w:r>
            <w:r w:rsidR="00303EB2">
              <w:rPr>
                <w:noProof/>
                <w:webHidden/>
              </w:rPr>
              <w:fldChar w:fldCharType="begin"/>
            </w:r>
            <w:r w:rsidR="00303EB2">
              <w:rPr>
                <w:noProof/>
                <w:webHidden/>
              </w:rPr>
              <w:instrText xml:space="preserve"> PAGEREF _Toc530047481 \h </w:instrText>
            </w:r>
            <w:r w:rsidR="00303EB2">
              <w:rPr>
                <w:noProof/>
                <w:webHidden/>
              </w:rPr>
            </w:r>
            <w:r w:rsidR="00303EB2">
              <w:rPr>
                <w:noProof/>
                <w:webHidden/>
              </w:rPr>
              <w:fldChar w:fldCharType="separate"/>
            </w:r>
            <w:r w:rsidR="00303EB2">
              <w:rPr>
                <w:noProof/>
                <w:webHidden/>
              </w:rPr>
              <w:t>31</w:t>
            </w:r>
            <w:r w:rsidR="00303EB2">
              <w:rPr>
                <w:noProof/>
                <w:webHidden/>
              </w:rPr>
              <w:fldChar w:fldCharType="end"/>
            </w:r>
          </w:hyperlink>
        </w:p>
        <w:p w14:paraId="04A057E4" w14:textId="720950EA" w:rsidR="00303EB2" w:rsidRDefault="00970CDF">
          <w:pPr>
            <w:pStyle w:val="TOC1"/>
            <w:tabs>
              <w:tab w:val="right" w:pos="9350"/>
            </w:tabs>
            <w:rPr>
              <w:rFonts w:eastAsiaTheme="minorEastAsia"/>
              <w:noProof/>
              <w:sz w:val="24"/>
              <w:lang w:val="hu-HU"/>
              <w14:ligatures w14:val="none"/>
            </w:rPr>
          </w:pPr>
          <w:hyperlink w:anchor="_Toc530047482" w:history="1">
            <w:r w:rsidR="00303EB2" w:rsidRPr="00F36BFD">
              <w:rPr>
                <w:rStyle w:val="Hyperlink"/>
                <w:noProof/>
                <w:lang w:val="hu-HU"/>
              </w:rPr>
              <w:t>Összefoglaló</w:t>
            </w:r>
            <w:r w:rsidR="00303EB2">
              <w:rPr>
                <w:noProof/>
                <w:webHidden/>
              </w:rPr>
              <w:tab/>
            </w:r>
            <w:r w:rsidR="00303EB2">
              <w:rPr>
                <w:noProof/>
                <w:webHidden/>
              </w:rPr>
              <w:fldChar w:fldCharType="begin"/>
            </w:r>
            <w:r w:rsidR="00303EB2">
              <w:rPr>
                <w:noProof/>
                <w:webHidden/>
              </w:rPr>
              <w:instrText xml:space="preserve"> PAGEREF _Toc530047482 \h </w:instrText>
            </w:r>
            <w:r w:rsidR="00303EB2">
              <w:rPr>
                <w:noProof/>
                <w:webHidden/>
              </w:rPr>
            </w:r>
            <w:r w:rsidR="00303EB2">
              <w:rPr>
                <w:noProof/>
                <w:webHidden/>
              </w:rPr>
              <w:fldChar w:fldCharType="separate"/>
            </w:r>
            <w:r w:rsidR="00303EB2">
              <w:rPr>
                <w:noProof/>
                <w:webHidden/>
              </w:rPr>
              <w:t>31</w:t>
            </w:r>
            <w:r w:rsidR="00303EB2">
              <w:rPr>
                <w:noProof/>
                <w:webHidden/>
              </w:rPr>
              <w:fldChar w:fldCharType="end"/>
            </w:r>
          </w:hyperlink>
        </w:p>
        <w:p w14:paraId="165866CD" w14:textId="3116552A" w:rsidR="00303EB2" w:rsidRDefault="00970CDF">
          <w:pPr>
            <w:pStyle w:val="TOC1"/>
            <w:tabs>
              <w:tab w:val="right" w:pos="9350"/>
            </w:tabs>
            <w:rPr>
              <w:rFonts w:eastAsiaTheme="minorEastAsia"/>
              <w:noProof/>
              <w:sz w:val="24"/>
              <w:lang w:val="hu-HU"/>
              <w14:ligatures w14:val="none"/>
            </w:rPr>
          </w:pPr>
          <w:hyperlink w:anchor="_Toc530047483" w:history="1">
            <w:r w:rsidR="00303EB2" w:rsidRPr="00F36BFD">
              <w:rPr>
                <w:rStyle w:val="Hyperlink"/>
                <w:noProof/>
                <w:lang w:val="hu-HU"/>
              </w:rPr>
              <w:t>Függelék</w:t>
            </w:r>
            <w:r w:rsidR="00303EB2">
              <w:rPr>
                <w:noProof/>
                <w:webHidden/>
              </w:rPr>
              <w:tab/>
            </w:r>
            <w:r w:rsidR="00303EB2">
              <w:rPr>
                <w:noProof/>
                <w:webHidden/>
              </w:rPr>
              <w:fldChar w:fldCharType="begin"/>
            </w:r>
            <w:r w:rsidR="00303EB2">
              <w:rPr>
                <w:noProof/>
                <w:webHidden/>
              </w:rPr>
              <w:instrText xml:space="preserve"> PAGEREF _Toc530047483 \h </w:instrText>
            </w:r>
            <w:r w:rsidR="00303EB2">
              <w:rPr>
                <w:noProof/>
                <w:webHidden/>
              </w:rPr>
            </w:r>
            <w:r w:rsidR="00303EB2">
              <w:rPr>
                <w:noProof/>
                <w:webHidden/>
              </w:rPr>
              <w:fldChar w:fldCharType="separate"/>
            </w:r>
            <w:r w:rsidR="00303EB2">
              <w:rPr>
                <w:noProof/>
                <w:webHidden/>
              </w:rPr>
              <w:t>31</w:t>
            </w:r>
            <w:r w:rsidR="00303EB2">
              <w:rPr>
                <w:noProof/>
                <w:webHidden/>
              </w:rPr>
              <w:fldChar w:fldCharType="end"/>
            </w:r>
          </w:hyperlink>
        </w:p>
        <w:p w14:paraId="60061E4C" w14:textId="247CBDB2" w:rsidR="000124FE" w:rsidRPr="00A312F0" w:rsidRDefault="000124FE" w:rsidP="00053852">
          <w:pPr>
            <w:rPr>
              <w:b/>
              <w:bCs/>
              <w:noProof/>
              <w:lang w:val="hu-HU"/>
            </w:rPr>
          </w:pPr>
          <w:r w:rsidRPr="00A312F0">
            <w:rPr>
              <w:b/>
              <w:bCs/>
              <w:noProof/>
              <w:lang w:val="hu-HU"/>
            </w:rPr>
            <w:fldChar w:fldCharType="end"/>
          </w:r>
        </w:p>
      </w:sdtContent>
    </w:sdt>
    <w:p w14:paraId="44EAFD9C" w14:textId="77777777" w:rsidR="000124FE" w:rsidRPr="00A312F0" w:rsidRDefault="000124FE">
      <w:pPr>
        <w:tabs>
          <w:tab w:val="clear" w:pos="9360"/>
        </w:tabs>
        <w:spacing w:before="0" w:after="200"/>
        <w:jc w:val="left"/>
        <w:rPr>
          <w:b/>
          <w:bCs/>
          <w:noProof/>
          <w:lang w:val="hu-HU"/>
        </w:rPr>
      </w:pPr>
      <w:r w:rsidRPr="00A312F0">
        <w:rPr>
          <w:b/>
          <w:bCs/>
          <w:noProof/>
          <w:lang w:val="hu-HU"/>
        </w:rPr>
        <w:br w:type="page"/>
      </w:r>
    </w:p>
    <w:p w14:paraId="7EA22546" w14:textId="77777777" w:rsidR="000124FE" w:rsidRPr="00A312F0" w:rsidRDefault="000124FE" w:rsidP="000124FE">
      <w:pPr>
        <w:pStyle w:val="Heading1"/>
        <w:rPr>
          <w:noProof/>
          <w:lang w:val="hu-HU"/>
        </w:rPr>
      </w:pPr>
      <w:bookmarkStart w:id="3" w:name="_Toc530047443"/>
      <w:r w:rsidRPr="00A312F0">
        <w:rPr>
          <w:noProof/>
          <w:lang w:val="hu-HU"/>
        </w:rPr>
        <w:lastRenderedPageBreak/>
        <w:t>Hallgatói Nyilatkozat</w:t>
      </w:r>
      <w:bookmarkEnd w:id="3"/>
    </w:p>
    <w:p w14:paraId="10F693A7" w14:textId="77777777" w:rsidR="000124FE" w:rsidRPr="00A312F0" w:rsidRDefault="000124FE" w:rsidP="000124FE">
      <w:pPr>
        <w:rPr>
          <w:bCs/>
          <w:noProof/>
          <w:lang w:val="hu-HU"/>
        </w:rPr>
      </w:pPr>
      <w:r w:rsidRPr="00A312F0">
        <w:rPr>
          <w:bCs/>
          <w:noProof/>
          <w:lang w:val="hu-HU"/>
        </w:rPr>
        <w:t xml:space="preserve">Alulírott </w:t>
      </w:r>
      <w:r w:rsidR="003B713A" w:rsidRPr="00A312F0">
        <w:rPr>
          <w:bCs/>
          <w:noProof/>
          <w:lang w:val="hu-HU"/>
        </w:rPr>
        <w:t>Juhász Bálint</w:t>
      </w:r>
      <w:r w:rsidRPr="00A312F0">
        <w:rPr>
          <w:bCs/>
          <w:noProof/>
          <w:lang w:val="hu-HU"/>
        </w:rPr>
        <w:t>, szigorló hallgató kijelentem, hogy ezt a szakdolgozatot/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4CAAC67A" w14:textId="77777777" w:rsidR="000124FE" w:rsidRPr="00A312F0" w:rsidRDefault="000124FE" w:rsidP="000124FE">
      <w:pPr>
        <w:rPr>
          <w:bCs/>
          <w:noProof/>
          <w:lang w:val="hu-HU"/>
        </w:rPr>
      </w:pPr>
      <w:r w:rsidRPr="00A312F0">
        <w:rPr>
          <w:bCs/>
          <w:noProof/>
          <w:lang w:val="hu-HU"/>
        </w:rPr>
        <w:t>Hozzájárulok, hogy a jelen munkám alapadatait (szerző,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1A8BE70B" w14:textId="77777777" w:rsidR="000124FE" w:rsidRPr="00A312F0" w:rsidRDefault="000124FE" w:rsidP="000124FE">
      <w:pPr>
        <w:rPr>
          <w:lang w:val="hu-HU"/>
        </w:rPr>
      </w:pPr>
      <w:r w:rsidRPr="00A312F0">
        <w:rPr>
          <w:bCs/>
          <w:noProof/>
          <w:lang w:val="hu-HU"/>
        </w:rPr>
        <w:t xml:space="preserve">Kelt: Budapest, </w:t>
      </w:r>
      <w:r w:rsidR="00E9785C" w:rsidRPr="00A312F0">
        <w:rPr>
          <w:bCs/>
          <w:noProof/>
          <w:lang w:val="hu-HU"/>
        </w:rPr>
        <w:t>2018. 05. 12.</w:t>
      </w:r>
    </w:p>
    <w:p w14:paraId="5C8E75C2" w14:textId="77777777" w:rsidR="000124FE" w:rsidRPr="00A312F0" w:rsidRDefault="000124FE" w:rsidP="000124FE">
      <w:pPr>
        <w:tabs>
          <w:tab w:val="left" w:pos="4678"/>
        </w:tabs>
        <w:rPr>
          <w:bCs/>
          <w:noProof/>
          <w:lang w:val="hu-HU"/>
        </w:rPr>
      </w:pPr>
      <w:r w:rsidRPr="00A312F0">
        <w:rPr>
          <w:bCs/>
          <w:noProof/>
          <w:lang w:val="hu-HU"/>
        </w:rPr>
        <w:tab/>
        <w:t>........................................................</w:t>
      </w:r>
    </w:p>
    <w:p w14:paraId="7621810B" w14:textId="77777777" w:rsidR="00BB1D35" w:rsidRPr="00A312F0" w:rsidRDefault="000124FE" w:rsidP="00BB1D35">
      <w:pPr>
        <w:tabs>
          <w:tab w:val="left" w:pos="5812"/>
        </w:tabs>
        <w:rPr>
          <w:bCs/>
          <w:noProof/>
          <w:lang w:val="hu-HU"/>
        </w:rPr>
      </w:pPr>
      <w:r w:rsidRPr="00A312F0">
        <w:rPr>
          <w:bCs/>
          <w:noProof/>
          <w:lang w:val="hu-HU"/>
        </w:rPr>
        <w:tab/>
        <w:t>Juhász Bálint</w:t>
      </w:r>
    </w:p>
    <w:p w14:paraId="4B94D5A5" w14:textId="77777777" w:rsidR="00BB1D35" w:rsidRPr="00A312F0" w:rsidRDefault="00BB1D35" w:rsidP="00BB1D35">
      <w:pPr>
        <w:tabs>
          <w:tab w:val="left" w:pos="5812"/>
        </w:tabs>
        <w:rPr>
          <w:bCs/>
          <w:noProof/>
          <w:lang w:val="hu-HU"/>
        </w:rPr>
      </w:pPr>
      <w:r w:rsidRPr="00A312F0">
        <w:rPr>
          <w:bCs/>
          <w:noProof/>
          <w:lang w:val="hu-HU"/>
        </w:rPr>
        <w:br w:type="page"/>
      </w:r>
    </w:p>
    <w:p w14:paraId="67649678" w14:textId="77777777" w:rsidR="00BB1D35" w:rsidRPr="00A312F0" w:rsidRDefault="00BB1D35" w:rsidP="00BB1D35">
      <w:pPr>
        <w:pStyle w:val="Heading1"/>
        <w:rPr>
          <w:noProof/>
          <w:lang w:val="hu-HU"/>
        </w:rPr>
      </w:pPr>
      <w:bookmarkStart w:id="4" w:name="_Toc530047444"/>
      <w:commentRangeStart w:id="5"/>
      <w:r w:rsidRPr="00A312F0">
        <w:rPr>
          <w:noProof/>
          <w:lang w:val="hu-HU"/>
        </w:rPr>
        <w:lastRenderedPageBreak/>
        <w:t>Összefoglaló</w:t>
      </w:r>
      <w:commentRangeEnd w:id="5"/>
      <w:r w:rsidR="00A312F0" w:rsidRPr="00A312F0">
        <w:rPr>
          <w:rStyle w:val="CommentReference"/>
          <w:rFonts w:asciiTheme="minorHAnsi" w:eastAsiaTheme="minorHAnsi" w:hAnsiTheme="minorHAnsi" w:cstheme="minorBidi"/>
          <w:b w:val="0"/>
          <w:bCs w:val="0"/>
          <w:lang w:val="hu-HU"/>
        </w:rPr>
        <w:commentReference w:id="5"/>
      </w:r>
      <w:bookmarkEnd w:id="4"/>
    </w:p>
    <w:p w14:paraId="39B9695F" w14:textId="77777777" w:rsidR="00544C57" w:rsidRPr="00A312F0" w:rsidRDefault="00991DB7" w:rsidP="00991DB7">
      <w:pPr>
        <w:rPr>
          <w:lang w:val="hu-HU"/>
        </w:rPr>
      </w:pPr>
      <w:r w:rsidRPr="00A312F0">
        <w:rPr>
          <w:lang w:val="hu-HU"/>
        </w:rPr>
        <w:t xml:space="preserve">Az idő előrehaladtával egyre több funkciót támogatnak a böngészők. Ezek közé tartozik a WebRTC is, ami peer to peer hálózat kialakítását teszi lehetővé. </w:t>
      </w:r>
      <w:r w:rsidR="00783B58" w:rsidRPr="00A312F0">
        <w:rPr>
          <w:lang w:val="hu-HU"/>
        </w:rPr>
        <w:t>De mi is az a WebRTC? Az RTC feloldása Real Time Communication, tehát valós idejű kommunikációt valósít meg. Ilyen megoldás a VOIP, illetve a WebRTC is. A kommunikáció UDP fölött zajlik, mivel a TCP nem rendelkezik a stream-eléshez alkalmas latency-vel. A WebRTC, ugyanúgy ahogy a VOIP is, SDP header megosztásával épít fel pont-pont kapcsolatot full duplex módon. Amennyiben mindkét kliens elérhető egymás felé saját ip címükön, a kapcsolat egyszerű SDP cserével épül fel, míg NAT</w:t>
      </w:r>
      <w:r w:rsidR="00544C57" w:rsidRPr="00A312F0">
        <w:rPr>
          <w:lang w:val="hu-HU"/>
        </w:rPr>
        <w:t xml:space="preserve"> hálózatokon át szükség van egymás publikus ip címére ugyanehhez. Ha ismerjük a saját publikus ip címünket, még mindig nincs gond, viszont ha nem, már szükség van egy publikus címen elérhető szerverre, ami meg tudja osztani a kliensekkel, hogy ők milyen publikus címen érhetőek el. Emiatt sajnos a WebRTC a gyakorlatban nem tekinthető teljesen decentralizáltnak, csak ha minden kliensnek egyedi címe van és ugyanazon a hálózaton vannak. </w:t>
      </w:r>
    </w:p>
    <w:p w14:paraId="1F6DCB47" w14:textId="42C01888" w:rsidR="004C32EA" w:rsidRPr="00A312F0" w:rsidRDefault="00544C57" w:rsidP="00991DB7">
      <w:pPr>
        <w:rPr>
          <w:lang w:val="hu-HU"/>
        </w:rPr>
      </w:pPr>
      <w:r w:rsidRPr="00A312F0">
        <w:rPr>
          <w:lang w:val="hu-HU"/>
        </w:rPr>
        <w:t xml:space="preserve">A WebRTC nem csak a böngésző forráskódjában, de API szinten is </w:t>
      </w:r>
      <w:commentRangeStart w:id="6"/>
      <w:del w:id="7" w:author="Windows User" w:date="2018-11-18T10:47:00Z">
        <w:r w:rsidRPr="00A312F0" w:rsidDel="00970CDF">
          <w:rPr>
            <w:lang w:val="hu-HU"/>
          </w:rPr>
          <w:delText xml:space="preserve">elég </w:delText>
        </w:r>
      </w:del>
      <w:r w:rsidR="00970CDF">
        <w:rPr>
          <w:lang w:val="hu-HU"/>
        </w:rPr>
        <w:t xml:space="preserve">elég </w:t>
      </w:r>
      <w:r w:rsidRPr="00A312F0">
        <w:rPr>
          <w:lang w:val="hu-HU"/>
        </w:rPr>
        <w:t>komplex</w:t>
      </w:r>
      <w:commentRangeEnd w:id="6"/>
      <w:r w:rsidR="00A312F0" w:rsidRPr="00A312F0">
        <w:rPr>
          <w:rStyle w:val="CommentReference"/>
          <w:lang w:val="hu-HU"/>
        </w:rPr>
        <w:commentReference w:id="6"/>
      </w:r>
      <w:r w:rsidRPr="00A312F0">
        <w:rPr>
          <w:lang w:val="hu-HU"/>
        </w:rPr>
        <w:t>, annak ellenére, hogy mivel kliens oldal, ezért JavaScriptben általában próbálnak minden API-t egyszerűvé tenni.</w:t>
      </w:r>
      <w:r w:rsidR="00A80DD2" w:rsidRPr="00A312F0">
        <w:rPr>
          <w:lang w:val="hu-HU"/>
        </w:rPr>
        <w:t xml:space="preserve"> </w:t>
      </w:r>
      <w:r w:rsidR="004C32EA" w:rsidRPr="00A312F0">
        <w:rPr>
          <w:lang w:val="hu-HU"/>
        </w:rPr>
        <w:t xml:space="preserve">Emiatt az első feladatom az volt, hogy írjak egy demó oldalt, ahol szerverek nélkül fel lehet építeni kapcsolatot két gép között. Ehhez egy egyszerűbb JS library-t is kellett írnom a WebRTC köré. Az SDP header-ök megosztását a kliensek Miután ezt sikerült elérnem, áttértem a fő feladatomra, egy Skype jellegű alkalmazásra, ahol több ember beszélgethet egymással minden kényelmetlenség nélkül. </w:t>
      </w:r>
      <w:r w:rsidR="00A80DD2" w:rsidRPr="00A312F0">
        <w:rPr>
          <w:lang w:val="hu-HU"/>
        </w:rPr>
        <w:t>Ehhez már Signaling Server kell, ami az SDP header cserét elvégzi</w:t>
      </w:r>
      <w:r w:rsidR="00CE6310" w:rsidRPr="00A312F0">
        <w:rPr>
          <w:lang w:val="hu-HU"/>
        </w:rPr>
        <w:t xml:space="preserve">. Ahhoz, hogy a NAT mögötti gépek is kapcsolódni tudjanak egymáshoz, STUN vagy TURN szerverre van szükség. A STUN csak publikus ip-t szolgáltat vissza, a TURN pedig a kapcsolatfelvételtől kezdve minden üzenetet tükröz a másik félnek. </w:t>
      </w:r>
    </w:p>
    <w:p w14:paraId="7546D124" w14:textId="77777777" w:rsidR="00C6396A" w:rsidRPr="00A312F0" w:rsidRDefault="00C6396A" w:rsidP="00991DB7">
      <w:pPr>
        <w:rPr>
          <w:lang w:val="hu-HU"/>
        </w:rPr>
      </w:pPr>
      <w:r w:rsidRPr="00A312F0">
        <w:rPr>
          <w:lang w:val="hu-HU"/>
        </w:rPr>
        <w:t xml:space="preserve">A több kliens közötti kommunikáció felvet egy toávbbi problémát. Ha N ember szeretne egymással beszélni, az egy böngészőre vetítve 2N darab stream, ami nem működőképes módszer. Emiatt médiaszervereket kell alkalmazni, amik ezt a számot limitálják. Amennyiben kapcsolatonként szeretnénk közbeavatkozni egy szerverrel, egy kliensnek elég </w:t>
      </w:r>
      <w:r w:rsidR="00481E84" w:rsidRPr="00A312F0">
        <w:rPr>
          <w:lang w:val="hu-HU"/>
        </w:rPr>
        <w:t xml:space="preserve">N+1 stream, ha pedig egy eggyé renderelt képet szeretnénk kapni a többi klienstől, elég 2 csatorna, egy fel és egy le. </w:t>
      </w:r>
      <w:r w:rsidR="00CE6310" w:rsidRPr="00A312F0">
        <w:rPr>
          <w:lang w:val="hu-HU"/>
        </w:rPr>
        <w:t xml:space="preserve">Természetesen a szerver az utóbbi esetben sokkal több számítást végez. </w:t>
      </w:r>
    </w:p>
    <w:p w14:paraId="6BD1E7C9" w14:textId="77777777" w:rsidR="00BE6888" w:rsidRPr="00A312F0" w:rsidRDefault="00FC573D" w:rsidP="00BE6888">
      <w:pPr>
        <w:rPr>
          <w:lang w:val="hu-HU"/>
        </w:rPr>
      </w:pPr>
      <w:r w:rsidRPr="00A312F0">
        <w:rPr>
          <w:lang w:val="hu-HU"/>
        </w:rPr>
        <w:t xml:space="preserve">Mint látható, egy WebRTC szolgáltatás létrehozása nagyon sok szinten kíván elmélyült tudást, főleg azért, mert </w:t>
      </w:r>
      <w:r w:rsidR="007501DB" w:rsidRPr="00A312F0">
        <w:rPr>
          <w:lang w:val="hu-HU"/>
        </w:rPr>
        <w:t>akár 5 különböző szervernek is részt kell vennie, hogy gondtalanul működjön a szolgáltatás.</w:t>
      </w:r>
    </w:p>
    <w:p w14:paraId="3DEEC669" w14:textId="77777777" w:rsidR="00BB1D35" w:rsidRPr="00A312F0" w:rsidRDefault="00BB1D35" w:rsidP="00BE6888">
      <w:pPr>
        <w:rPr>
          <w:lang w:val="hu-HU"/>
        </w:rPr>
      </w:pPr>
      <w:r w:rsidRPr="00A312F0">
        <w:rPr>
          <w:lang w:val="hu-HU"/>
        </w:rPr>
        <w:lastRenderedPageBreak/>
        <w:br w:type="page"/>
      </w:r>
    </w:p>
    <w:p w14:paraId="7CBFD60A" w14:textId="77777777" w:rsidR="00BB1D35" w:rsidRPr="00A312F0" w:rsidRDefault="00BB1D35" w:rsidP="00BB1D35">
      <w:pPr>
        <w:pStyle w:val="Heading1"/>
        <w:rPr>
          <w:lang w:val="hu-HU"/>
        </w:rPr>
      </w:pPr>
      <w:bookmarkStart w:id="8" w:name="_Toc530047445"/>
      <w:r w:rsidRPr="00A312F0">
        <w:rPr>
          <w:lang w:val="hu-HU"/>
        </w:rPr>
        <w:lastRenderedPageBreak/>
        <w:t>Abstract</w:t>
      </w:r>
      <w:bookmarkEnd w:id="8"/>
    </w:p>
    <w:p w14:paraId="3656B9AB" w14:textId="77777777" w:rsidR="00C5091D" w:rsidRPr="00A312F0" w:rsidRDefault="00C5091D">
      <w:pPr>
        <w:tabs>
          <w:tab w:val="clear" w:pos="9360"/>
        </w:tabs>
        <w:spacing w:before="0" w:after="200"/>
        <w:jc w:val="left"/>
        <w:rPr>
          <w:lang w:val="hu-HU"/>
        </w:rPr>
      </w:pPr>
      <w:r w:rsidRPr="00A312F0">
        <w:rPr>
          <w:lang w:val="hu-HU"/>
        </w:rPr>
        <w:br w:type="page"/>
      </w:r>
    </w:p>
    <w:p w14:paraId="6D01D14E" w14:textId="37B12977" w:rsidR="00CD0F03" w:rsidRDefault="00CD0F03" w:rsidP="00CD0F03">
      <w:pPr>
        <w:pStyle w:val="Heading1"/>
        <w:rPr>
          <w:ins w:id="9" w:author="László Viktor Jánoky" w:date="2018-11-15T12:18:00Z"/>
          <w:lang w:val="hu-HU"/>
        </w:rPr>
      </w:pPr>
      <w:bookmarkStart w:id="10" w:name="_Toc530047446"/>
      <w:ins w:id="11" w:author="László Viktor Jánoky" w:date="2018-11-15T12:18:00Z">
        <w:r>
          <w:rPr>
            <w:lang w:val="hu-HU"/>
          </w:rPr>
          <w:lastRenderedPageBreak/>
          <w:t>Szakterület és probléma bemutatása</w:t>
        </w:r>
      </w:ins>
    </w:p>
    <w:p w14:paraId="325F1DB1" w14:textId="7E2E9E33" w:rsidR="00CD0F03" w:rsidRPr="00CD0F03" w:rsidRDefault="00CD0F03">
      <w:pPr>
        <w:rPr>
          <w:ins w:id="12" w:author="László Viktor Jánoky" w:date="2018-11-15T12:18:00Z"/>
          <w:lang w:val="hu-HU"/>
        </w:rPr>
        <w:pPrChange w:id="13" w:author="László Viktor Jánoky" w:date="2018-11-15T12:18:00Z">
          <w:pPr>
            <w:pStyle w:val="Heading1"/>
          </w:pPr>
        </w:pPrChange>
      </w:pPr>
      <w:ins w:id="14" w:author="László Viktor Jánoky" w:date="2018-11-15T12:18:00Z">
        <w:r>
          <w:rPr>
            <w:lang w:val="hu-HU"/>
          </w:rPr>
          <w:t xml:space="preserve">[Ebben a fejezetben fogod leírni hogy mi a WebRTC és miért nem egyszerű, ez kvázi </w:t>
        </w:r>
      </w:ins>
      <w:ins w:id="15" w:author="László Viktor Jánoky" w:date="2018-11-15T12:19:00Z">
        <w:r>
          <w:rPr>
            <w:lang w:val="hu-HU"/>
          </w:rPr>
          <w:t>a „Valós idejű kommunikáció” és „WebRTC a gyakorlatban” fejezetek összevonása</w:t>
        </w:r>
      </w:ins>
      <w:ins w:id="16" w:author="László Viktor Jánoky" w:date="2018-11-15T12:18:00Z">
        <w:r>
          <w:rPr>
            <w:lang w:val="hu-HU"/>
          </w:rPr>
          <w:t>]</w:t>
        </w:r>
      </w:ins>
    </w:p>
    <w:p w14:paraId="3F9E53FB" w14:textId="43961174" w:rsidR="00BB1D35" w:rsidRPr="00A312F0" w:rsidRDefault="00C221E8">
      <w:pPr>
        <w:pStyle w:val="Heading2"/>
        <w:rPr>
          <w:lang w:val="hu-HU"/>
        </w:rPr>
        <w:pPrChange w:id="17" w:author="László Viktor Jánoky" w:date="2018-11-15T12:19:00Z">
          <w:pPr>
            <w:pStyle w:val="Heading1"/>
          </w:pPr>
        </w:pPrChange>
      </w:pPr>
      <w:r w:rsidRPr="00A312F0">
        <w:rPr>
          <w:lang w:val="hu-HU"/>
        </w:rPr>
        <w:t>Valós idejű kommunikáció</w:t>
      </w:r>
      <w:bookmarkEnd w:id="10"/>
    </w:p>
    <w:p w14:paraId="0580D6A5" w14:textId="77777777" w:rsidR="00DA225E" w:rsidRPr="00A312F0" w:rsidRDefault="00713E30">
      <w:pPr>
        <w:pStyle w:val="Heading3"/>
        <w:rPr>
          <w:lang w:val="hu-HU"/>
        </w:rPr>
        <w:pPrChange w:id="18" w:author="László Viktor Jánoky" w:date="2018-11-15T12:19:00Z">
          <w:pPr>
            <w:pStyle w:val="Heading2"/>
          </w:pPr>
        </w:pPrChange>
      </w:pPr>
      <w:bookmarkStart w:id="19" w:name="_Toc530047447"/>
      <w:r w:rsidRPr="00A312F0">
        <w:rPr>
          <w:lang w:val="hu-HU"/>
        </w:rPr>
        <w:t>Bevezető</w:t>
      </w:r>
      <w:bookmarkEnd w:id="19"/>
    </w:p>
    <w:p w14:paraId="1DC2DF86" w14:textId="0225052F" w:rsidR="000A2E97" w:rsidRDefault="00C221E8" w:rsidP="000A2E97">
      <w:pPr>
        <w:rPr>
          <w:lang w:val="hu-HU"/>
        </w:rPr>
      </w:pPr>
      <w:r w:rsidRPr="00A312F0">
        <w:rPr>
          <w:lang w:val="hu-HU"/>
        </w:rPr>
        <w:t>A valós idejű kommunikáció</w:t>
      </w:r>
      <w:r w:rsidR="00713E30" w:rsidRPr="00A312F0">
        <w:rPr>
          <w:lang w:val="hu-HU"/>
        </w:rPr>
        <w:t xml:space="preserve"> sok használati módot fed le. Mi most főként a media streaming-gel fogunk foglalkozni. Ha van valamilyen tartalmunk, legyen az videó, audió, nyers adat, különböző elvárásoknak kell megfelelnie a csatornának. Videó és audió esetén ez a késleltetés minimalizálása és a minőség megtartása, míg adat csatorna esetén az üzenet </w:t>
      </w:r>
      <w:r w:rsidR="00F57871" w:rsidRPr="00A312F0">
        <w:rPr>
          <w:lang w:val="hu-HU"/>
        </w:rPr>
        <w:t xml:space="preserve">változatlansága. Ideális esetben az átviteli közeg ezt garantálja, hiszen végtelen sok adatot tud szállítani késleltetés </w:t>
      </w:r>
      <w:r w:rsidR="00837AA2">
        <w:rPr>
          <w:lang w:val="hu-HU"/>
        </w:rPr>
        <w:t>nélkül, ezzel szemben a valóságban m</w:t>
      </w:r>
      <w:r w:rsidR="00F57871" w:rsidRPr="00A312F0">
        <w:rPr>
          <w:lang w:val="hu-HU"/>
        </w:rPr>
        <w:t>indenhol kompromisszumokat kell kötni mely hol a késleltetés, hol a minőség, hol a hibátlan átvitel rovására megy. Egy ilyen környezetben kell használható megoldást találni a stream-elésre.</w:t>
      </w:r>
      <w:r w:rsidR="00837AA2">
        <w:rPr>
          <w:lang w:val="hu-HU"/>
        </w:rPr>
        <w:t xml:space="preserve"> Ez a valós idejő kommunikáció problémaköre.</w:t>
      </w:r>
    </w:p>
    <w:p w14:paraId="6144885B" w14:textId="2C300F36" w:rsidR="0090177E" w:rsidRDefault="0090177E" w:rsidP="000A2E97">
      <w:pPr>
        <w:rPr>
          <w:lang w:val="hu-HU"/>
        </w:rPr>
      </w:pPr>
      <w:r>
        <w:rPr>
          <w:lang w:val="hu-HU"/>
        </w:rPr>
        <w:t>Mielőtt rátérnék a WebRTC által alkalmazott legfontosabb protokollra, meg kell előtte említenem 3 technológiát, melyekre támaszkodik.</w:t>
      </w:r>
    </w:p>
    <w:p w14:paraId="28143D5D" w14:textId="77777777" w:rsidR="0090177E" w:rsidRPr="00A312F0" w:rsidRDefault="0090177E" w:rsidP="0090177E">
      <w:pPr>
        <w:pStyle w:val="Heading3"/>
        <w:rPr>
          <w:lang w:val="hu-HU"/>
        </w:rPr>
      </w:pPr>
      <w:bookmarkStart w:id="20" w:name="_Toc530047449"/>
      <w:r w:rsidRPr="00A312F0">
        <w:rPr>
          <w:lang w:val="hu-HU"/>
        </w:rPr>
        <w:t>Network address translation (NAT)</w:t>
      </w:r>
      <w:bookmarkEnd w:id="20"/>
    </w:p>
    <w:p w14:paraId="4AC45791" w14:textId="2D28ED40" w:rsidR="0090177E" w:rsidRDefault="0090177E" w:rsidP="000A2E97">
      <w:pPr>
        <w:rPr>
          <w:lang w:val="hu-HU"/>
        </w:rPr>
      </w:pPr>
      <w:r>
        <w:rPr>
          <w:lang w:val="hu-HU"/>
        </w:rPr>
        <w:t xml:space="preserve">Elsőként a </w:t>
      </w:r>
      <w:r w:rsidR="00633FEC">
        <w:rPr>
          <w:lang w:val="hu-HU"/>
        </w:rPr>
        <w:t>NAT-ot mutatom be, mivel ez a technológia okoz lényegében gondot a WebRTC-nek, ennek megoldására születtek a WebRTC-t segítő protokollok.</w:t>
      </w:r>
    </w:p>
    <w:p w14:paraId="16228406" w14:textId="11954ACC" w:rsidR="00633FEC" w:rsidRDefault="00633FEC" w:rsidP="000A2E97">
      <w:pPr>
        <w:rPr>
          <w:lang w:val="hu-HU"/>
        </w:rPr>
      </w:pPr>
      <w:hyperlink r:id="rId11" w:history="1">
        <w:r w:rsidRPr="00807603">
          <w:rPr>
            <w:rStyle w:val="Hyperlink"/>
            <w:lang w:val="hu-HU"/>
          </w:rPr>
          <w:t>https://en.wikipedia.org/wiki/Network_address_translation</w:t>
        </w:r>
      </w:hyperlink>
      <w:r w:rsidR="001A43D6">
        <w:rPr>
          <w:lang w:val="hu-HU"/>
        </w:rPr>
        <w:br/>
      </w:r>
      <w:r w:rsidR="001A43D6" w:rsidRPr="001A43D6">
        <w:rPr>
          <w:lang w:val="hu-HU"/>
        </w:rPr>
        <w:t>https://www.think-like-a-computer.com/2011/09/16/types-of-nat/</w:t>
      </w:r>
      <w:r w:rsidR="00B11489">
        <w:rPr>
          <w:lang w:val="hu-HU"/>
        </w:rPr>
        <w:br/>
      </w:r>
      <w:r w:rsidR="00B11489" w:rsidRPr="00B11489">
        <w:rPr>
          <w:lang w:val="hu-HU"/>
        </w:rPr>
        <w:t>https://tools.ietf.org/id/draft-takeda-symmetric-nat-traversal-00.txt</w:t>
      </w:r>
    </w:p>
    <w:p w14:paraId="18DE2843" w14:textId="5E62507D" w:rsidR="00633FEC" w:rsidRDefault="00633FEC" w:rsidP="000A2E97">
      <w:pPr>
        <w:rPr>
          <w:lang w:val="hu-HU"/>
        </w:rPr>
      </w:pPr>
      <w:r>
        <w:rPr>
          <w:lang w:val="hu-HU"/>
        </w:rPr>
        <w:t>A NAT</w:t>
      </w:r>
      <w:r w:rsidR="003F4A52">
        <w:rPr>
          <w:lang w:val="hu-HU"/>
        </w:rPr>
        <w:t>-ot</w:t>
      </w:r>
      <w:r>
        <w:rPr>
          <w:lang w:val="hu-HU"/>
        </w:rPr>
        <w:t xml:space="preserve"> </w:t>
      </w:r>
      <w:r w:rsidR="003F4A52">
        <w:rPr>
          <w:lang w:val="hu-HU"/>
        </w:rPr>
        <w:t>eredetileg ip címek egy-egy megfeleltetésű fordítására használták. Ha például egy iroda költözött, a gépek megtarthatták a címüket, a kimenő/bemenő kéréseket a router átfordította</w:t>
      </w:r>
      <w:r w:rsidR="00DF4129">
        <w:rPr>
          <w:lang w:val="hu-HU"/>
        </w:rPr>
        <w:t>. A</w:t>
      </w:r>
      <w:r w:rsidR="003F4A52">
        <w:rPr>
          <w:lang w:val="hu-HU"/>
        </w:rPr>
        <w:t xml:space="preserve"> lokális címet a kiosztott publikus címre, illetve fordítva.</w:t>
      </w:r>
      <w:r w:rsidR="004F5246">
        <w:rPr>
          <w:lang w:val="hu-HU"/>
        </w:rPr>
        <w:t xml:space="preserve"> Ezt hívják </w:t>
      </w:r>
      <w:r w:rsidR="004F5246" w:rsidRPr="004F5246">
        <w:rPr>
          <w:b/>
          <w:lang w:val="hu-HU"/>
        </w:rPr>
        <w:t>Basic NAT</w:t>
      </w:r>
      <w:r w:rsidR="004F5246">
        <w:rPr>
          <w:lang w:val="hu-HU"/>
        </w:rPr>
        <w:t>-nak.</w:t>
      </w:r>
    </w:p>
    <w:p w14:paraId="3ECD9B21" w14:textId="77777777" w:rsidR="00B2242D" w:rsidRDefault="00B2242D" w:rsidP="00B2242D">
      <w:pPr>
        <w:keepNext/>
        <w:jc w:val="center"/>
      </w:pPr>
      <w:r>
        <w:rPr>
          <w:noProof/>
          <w14:ligatures w14:val="none"/>
        </w:rPr>
        <w:lastRenderedPageBreak/>
        <w:drawing>
          <wp:inline distT="0" distB="0" distL="0" distR="0" wp14:anchorId="197F9D52" wp14:editId="34E29719">
            <wp:extent cx="5550290" cy="1295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sic-nat.png"/>
                    <pic:cNvPicPr/>
                  </pic:nvPicPr>
                  <pic:blipFill>
                    <a:blip r:embed="rId12">
                      <a:extLst>
                        <a:ext uri="{28A0092B-C50C-407E-A947-70E740481C1C}">
                          <a14:useLocalDpi xmlns:a14="http://schemas.microsoft.com/office/drawing/2010/main" val="0"/>
                        </a:ext>
                      </a:extLst>
                    </a:blip>
                    <a:stretch>
                      <a:fillRect/>
                    </a:stretch>
                  </pic:blipFill>
                  <pic:spPr>
                    <a:xfrm>
                      <a:off x="0" y="0"/>
                      <a:ext cx="5550290" cy="1295400"/>
                    </a:xfrm>
                    <a:prstGeom prst="rect">
                      <a:avLst/>
                    </a:prstGeom>
                  </pic:spPr>
                </pic:pic>
              </a:graphicData>
            </a:graphic>
          </wp:inline>
        </w:drawing>
      </w:r>
    </w:p>
    <w:p w14:paraId="7CB6B31C" w14:textId="73181DFA" w:rsidR="00E0123F" w:rsidRDefault="00B2242D" w:rsidP="00B2242D">
      <w:pPr>
        <w:pStyle w:val="Caption"/>
        <w:rPr>
          <w:lang w:val="hu-HU"/>
        </w:rPr>
      </w:pPr>
      <w:r>
        <w:t xml:space="preserve">Figure </w:t>
      </w:r>
      <w:fldSimple w:instr=" SEQ Figure \* ARABIC ">
        <w:r w:rsidR="00012755">
          <w:rPr>
            <w:noProof/>
          </w:rPr>
          <w:t>1</w:t>
        </w:r>
      </w:fldSimple>
      <w:r>
        <w:t xml:space="preserve">. </w:t>
      </w:r>
      <w:bookmarkStart w:id="21" w:name="_Ref530332709"/>
      <w:r>
        <w:t>Basic NAT a gyakorlatban</w:t>
      </w:r>
      <w:bookmarkEnd w:id="21"/>
    </w:p>
    <w:p w14:paraId="55A502F8" w14:textId="1A413E2C" w:rsidR="00DF4129" w:rsidRDefault="00553C39" w:rsidP="000A2E97">
      <w:pPr>
        <w:rPr>
          <w:i/>
          <w:lang w:val="hu-HU"/>
        </w:rPr>
      </w:pPr>
      <w:r>
        <w:rPr>
          <w:lang w:val="hu-HU"/>
        </w:rPr>
        <w:t xml:space="preserve">Valójában a NAT-ot sok lokális ip kevés (legtöbbször 1) publikus ip címre való leképezésére használják. </w:t>
      </w:r>
      <w:r w:rsidR="00E0123F">
        <w:rPr>
          <w:lang w:val="hu-HU"/>
        </w:rPr>
        <w:t xml:space="preserve">Ezt hívják </w:t>
      </w:r>
      <w:r w:rsidR="00E0123F" w:rsidRPr="00E0123F">
        <w:rPr>
          <w:b/>
          <w:lang w:val="hu-HU"/>
        </w:rPr>
        <w:t>One-to-many NAT</w:t>
      </w:r>
      <w:r w:rsidR="00E0123F">
        <w:rPr>
          <w:lang w:val="hu-HU"/>
        </w:rPr>
        <w:t xml:space="preserve">-nak. Ilyenkor </w:t>
      </w:r>
      <w:r w:rsidR="00691DAC">
        <w:rPr>
          <w:lang w:val="hu-HU"/>
        </w:rPr>
        <w:t xml:space="preserve">nincs kölcsönös megfeleltetés a két tartomány között, hanem a routernek más helyen kell eltárolnia azt az információt, hogy melyik lokális címről érkezett a kérés. </w:t>
      </w:r>
      <w:r w:rsidR="0083368A">
        <w:rPr>
          <w:lang w:val="hu-HU"/>
        </w:rPr>
        <w:t xml:space="preserve">TCP és UDP esetén ez a meta-adat a portszámban foglal helyet. Ha egy kliens a routeren keresztül el akar érni egy erőforrást, a router egy még nem foglalt source portszámhoz köti a klienst és erre a portra várja vissza is a választ. Így sikeresen vissza tud jutni a  válasz a klienshez. </w:t>
      </w:r>
      <w:r w:rsidR="0083368A" w:rsidRPr="0083368A">
        <w:rPr>
          <w:i/>
          <w:lang w:val="hu-HU"/>
        </w:rPr>
        <w:t>(megjegyzés: mivel a portszám 16 biten tárolódik a TCP és UDP header-ben, hiába van /8-as subnete egy hálózatnak, csak 65536 kliens kommunikálhat egyszerre kifelé, a maradék 16 millió addig nem éri el az internetet)</w:t>
      </w:r>
    </w:p>
    <w:p w14:paraId="1464AD2A" w14:textId="77777777" w:rsidR="001E46D6" w:rsidRDefault="001E46D6" w:rsidP="001E46D6">
      <w:pPr>
        <w:keepNext/>
        <w:jc w:val="center"/>
      </w:pPr>
      <w:r>
        <w:rPr>
          <w:noProof/>
          <w14:ligatures w14:val="none"/>
        </w:rPr>
        <w:drawing>
          <wp:inline distT="0" distB="0" distL="0" distR="0" wp14:anchorId="55F35A82" wp14:editId="1F34B862">
            <wp:extent cx="5838825" cy="218354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y-to-one-nat.png"/>
                    <pic:cNvPicPr/>
                  </pic:nvPicPr>
                  <pic:blipFill>
                    <a:blip r:embed="rId13">
                      <a:extLst>
                        <a:ext uri="{28A0092B-C50C-407E-A947-70E740481C1C}">
                          <a14:useLocalDpi xmlns:a14="http://schemas.microsoft.com/office/drawing/2010/main" val="0"/>
                        </a:ext>
                      </a:extLst>
                    </a:blip>
                    <a:stretch>
                      <a:fillRect/>
                    </a:stretch>
                  </pic:blipFill>
                  <pic:spPr>
                    <a:xfrm>
                      <a:off x="0" y="0"/>
                      <a:ext cx="5838825" cy="2183547"/>
                    </a:xfrm>
                    <a:prstGeom prst="rect">
                      <a:avLst/>
                    </a:prstGeom>
                  </pic:spPr>
                </pic:pic>
              </a:graphicData>
            </a:graphic>
          </wp:inline>
        </w:drawing>
      </w:r>
    </w:p>
    <w:p w14:paraId="53FACFF6" w14:textId="55DEDC5F" w:rsidR="0083368A" w:rsidRDefault="001E46D6" w:rsidP="001E46D6">
      <w:pPr>
        <w:pStyle w:val="Caption"/>
      </w:pPr>
      <w:bookmarkStart w:id="22" w:name="_Ref530332663"/>
      <w:r>
        <w:t xml:space="preserve">Figure </w:t>
      </w:r>
      <w:fldSimple w:instr=" SEQ Figure \* ARABIC ">
        <w:r w:rsidR="00012755">
          <w:rPr>
            <w:noProof/>
          </w:rPr>
          <w:t>2</w:t>
        </w:r>
      </w:fldSimple>
      <w:r>
        <w:t>. Many-to-one a gyakorlatban</w:t>
      </w:r>
      <w:bookmarkEnd w:id="22"/>
    </w:p>
    <w:p w14:paraId="1A22CAFB" w14:textId="3B7F4C02" w:rsidR="000B5FB2" w:rsidRDefault="00204D35" w:rsidP="000B5FB2">
      <w:pPr>
        <w:pStyle w:val="Caption"/>
        <w:jc w:val="both"/>
        <w:rPr>
          <w:lang w:val="hu-HU"/>
        </w:rPr>
      </w:pPr>
      <w:r>
        <w:rPr>
          <w:lang w:val="hu-HU"/>
        </w:rPr>
        <w:t>Láthatjuk, hogy a One-to-many NAT-nak sokféle megoldása lehet, ha figyelembe vesszük, hogy nem csak request-response viselkedéső forgalom lehet a routeren keresztül, de például egy egy kívülről jövő kérést is le kell kezelni. A következő fordítási módszerek a legelterjedtebbek:</w:t>
      </w:r>
    </w:p>
    <w:p w14:paraId="61EFD18A" w14:textId="77777777" w:rsidR="00702D17" w:rsidRDefault="00204D35" w:rsidP="000B5FB2">
      <w:pPr>
        <w:pStyle w:val="Caption"/>
        <w:jc w:val="both"/>
        <w:rPr>
          <w:i/>
          <w:lang w:val="hu-HU"/>
        </w:rPr>
      </w:pPr>
      <w:r w:rsidRPr="00204D35">
        <w:rPr>
          <w:b/>
          <w:lang w:val="hu-HU"/>
        </w:rPr>
        <w:lastRenderedPageBreak/>
        <w:t>Full-cone NAT</w:t>
      </w:r>
      <w:r w:rsidR="001A43D6">
        <w:rPr>
          <w:b/>
          <w:lang w:val="hu-HU"/>
        </w:rPr>
        <w:t xml:space="preserve"> (static NAT)</w:t>
      </w:r>
      <w:r w:rsidRPr="00204D35">
        <w:rPr>
          <w:b/>
          <w:lang w:val="hu-HU"/>
        </w:rPr>
        <w:t>:</w:t>
      </w:r>
      <w:r>
        <w:rPr>
          <w:b/>
          <w:lang w:val="hu-HU"/>
        </w:rPr>
        <w:t xml:space="preserve"> </w:t>
      </w:r>
      <w:r w:rsidR="001A43D6">
        <w:rPr>
          <w:lang w:val="hu-HU"/>
        </w:rPr>
        <w:t>A basic NAT megfeleltetése úgy, hogy mivel csak egy publikus ip cím van, a lokális címeket portként azonosítja. Előnye, hogy amíg a kliens elérhető a belső hálózaton, kívülről bárki kommunikálhat vele.</w:t>
      </w:r>
      <w:r w:rsidR="00596FFF">
        <w:rPr>
          <w:lang w:val="hu-HU"/>
        </w:rPr>
        <w:t xml:space="preserve"> Hátránya, hogy csak egy porton keresztül lehet kommunikálni vele. </w:t>
      </w:r>
      <w:r w:rsidR="00596FFF" w:rsidRPr="00596FFF">
        <w:rPr>
          <w:i/>
          <w:lang w:val="hu-HU"/>
        </w:rPr>
        <w:t>(megjegyzés: amikor kézzel állítunk be egy ilyen NAT-olást néhány gépre, azt hívják port forwardingnak. Így elérhetővé tehetünk lokális szervereket az interneten, azzal a hátránnyal, hogy egy portot csak az egyikük használhatja)</w:t>
      </w:r>
      <w:r w:rsidR="00702D17">
        <w:rPr>
          <w:i/>
          <w:lang w:val="hu-HU"/>
        </w:rPr>
        <w:t xml:space="preserve"> </w:t>
      </w:r>
    </w:p>
    <w:p w14:paraId="1D93C078" w14:textId="245EBFC6" w:rsidR="00204D35" w:rsidRDefault="00702D17" w:rsidP="00702D17">
      <w:pPr>
        <w:pStyle w:val="Caption"/>
        <w:rPr>
          <w:i/>
          <w:lang w:val="hu-HU"/>
        </w:rPr>
      </w:pPr>
      <w:r>
        <w:rPr>
          <w:i/>
          <w:lang w:val="hu-HU"/>
        </w:rPr>
        <w:t xml:space="preserve">[Lásd: </w:t>
      </w:r>
      <w:r>
        <w:rPr>
          <w:i/>
          <w:lang w:val="hu-HU"/>
        </w:rPr>
        <w:fldChar w:fldCharType="begin"/>
      </w:r>
      <w:r>
        <w:rPr>
          <w:i/>
          <w:lang w:val="hu-HU"/>
        </w:rPr>
        <w:instrText xml:space="preserve"> REF _Ref530332709 \h </w:instrText>
      </w:r>
      <w:r>
        <w:rPr>
          <w:i/>
          <w:lang w:val="hu-HU"/>
        </w:rPr>
      </w:r>
      <w:r>
        <w:rPr>
          <w:i/>
          <w:lang w:val="hu-HU"/>
        </w:rPr>
        <w:fldChar w:fldCharType="separate"/>
      </w:r>
      <w:r>
        <w:t>Basic NAT a gyakorlatban</w:t>
      </w:r>
      <w:r>
        <w:rPr>
          <w:i/>
          <w:lang w:val="hu-HU"/>
        </w:rPr>
        <w:fldChar w:fldCharType="end"/>
      </w:r>
      <w:r>
        <w:rPr>
          <w:i/>
          <w:lang w:val="hu-HU"/>
        </w:rPr>
        <w:t>]</w:t>
      </w:r>
    </w:p>
    <w:p w14:paraId="1C05B1A3" w14:textId="39F435F2" w:rsidR="00CB6A90" w:rsidRDefault="00596FFF" w:rsidP="000B5FB2">
      <w:pPr>
        <w:pStyle w:val="Caption"/>
        <w:jc w:val="both"/>
        <w:rPr>
          <w:lang w:val="hu-HU"/>
        </w:rPr>
      </w:pPr>
      <w:r w:rsidRPr="00596FFF">
        <w:rPr>
          <w:b/>
          <w:lang w:val="hu-HU"/>
        </w:rPr>
        <w:t>Address-restricted cone NAT:</w:t>
      </w:r>
      <w:r>
        <w:rPr>
          <w:b/>
          <w:lang w:val="hu-HU"/>
        </w:rPr>
        <w:t xml:space="preserve"> </w:t>
      </w:r>
      <w:r>
        <w:rPr>
          <w:lang w:val="hu-HU"/>
        </w:rPr>
        <w:t xml:space="preserve">Ugyanaz a működési elv mint a Full-cone-nál, viszont a NAT publikus oldalán lévő kliens csak akkor kapcsolódhat a lokális hálózaton lévő </w:t>
      </w:r>
      <w:r w:rsidR="00CB6A90">
        <w:rPr>
          <w:lang w:val="hu-HU"/>
        </w:rPr>
        <w:t>kliensre, ha az már forgalmazott felé. Viszont amennyiben már szabad kérést intéznie felé, a külső kliens bármely portjáról kapcsolódhat rá.</w:t>
      </w:r>
    </w:p>
    <w:p w14:paraId="6B68D2B2" w14:textId="77777777" w:rsidR="005C42B1" w:rsidRDefault="005C42B1" w:rsidP="005C42B1">
      <w:pPr>
        <w:pStyle w:val="Caption"/>
        <w:keepNext/>
      </w:pPr>
      <w:r>
        <w:rPr>
          <w:noProof/>
          <w14:ligatures w14:val="none"/>
        </w:rPr>
        <w:drawing>
          <wp:inline distT="0" distB="0" distL="0" distR="0" wp14:anchorId="3EF7FDCA" wp14:editId="56D684C7">
            <wp:extent cx="5124450" cy="1162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ort-restriced.png"/>
                    <pic:cNvPicPr/>
                  </pic:nvPicPr>
                  <pic:blipFill>
                    <a:blip r:embed="rId14">
                      <a:extLst>
                        <a:ext uri="{28A0092B-C50C-407E-A947-70E740481C1C}">
                          <a14:useLocalDpi xmlns:a14="http://schemas.microsoft.com/office/drawing/2010/main" val="0"/>
                        </a:ext>
                      </a:extLst>
                    </a:blip>
                    <a:stretch>
                      <a:fillRect/>
                    </a:stretch>
                  </pic:blipFill>
                  <pic:spPr>
                    <a:xfrm>
                      <a:off x="0" y="0"/>
                      <a:ext cx="5124450" cy="1162050"/>
                    </a:xfrm>
                    <a:prstGeom prst="rect">
                      <a:avLst/>
                    </a:prstGeom>
                  </pic:spPr>
                </pic:pic>
              </a:graphicData>
            </a:graphic>
          </wp:inline>
        </w:drawing>
      </w:r>
    </w:p>
    <w:p w14:paraId="68C658FB" w14:textId="60D06D5A" w:rsidR="00702D17" w:rsidRDefault="005C42B1" w:rsidP="005C42B1">
      <w:pPr>
        <w:pStyle w:val="Caption"/>
        <w:rPr>
          <w:lang w:val="hu-HU"/>
        </w:rPr>
      </w:pPr>
      <w:r>
        <w:t xml:space="preserve">Figure </w:t>
      </w:r>
      <w:fldSimple w:instr=" SEQ Figure \* ARABIC ">
        <w:r w:rsidR="00012755">
          <w:rPr>
            <w:noProof/>
          </w:rPr>
          <w:t>3</w:t>
        </w:r>
      </w:fldSimple>
      <w:r>
        <w:t xml:space="preserve">. </w:t>
      </w:r>
      <w:r w:rsidR="00D27F15">
        <w:t xml:space="preserve">Az ARC </w:t>
      </w:r>
      <w:r>
        <w:t>NAT nem engedi</w:t>
      </w:r>
      <w:r w:rsidR="00D27F15">
        <w:t xml:space="preserve"> be a kliensre a 2.0.0.2 címről érkező kérést</w:t>
      </w:r>
    </w:p>
    <w:p w14:paraId="3418897E" w14:textId="022B246A" w:rsidR="00CB6A90" w:rsidRDefault="00CB6A90" w:rsidP="000B5FB2">
      <w:pPr>
        <w:pStyle w:val="Caption"/>
        <w:jc w:val="both"/>
        <w:rPr>
          <w:lang w:val="hu-HU"/>
        </w:rPr>
      </w:pPr>
      <w:r w:rsidRPr="00CB6A90">
        <w:rPr>
          <w:b/>
          <w:lang w:val="hu-HU"/>
        </w:rPr>
        <w:t>Port-restricted cone NAT:</w:t>
      </w:r>
      <w:r>
        <w:rPr>
          <w:b/>
          <w:lang w:val="hu-HU"/>
        </w:rPr>
        <w:t xml:space="preserve"> </w:t>
      </w:r>
      <w:r>
        <w:rPr>
          <w:lang w:val="hu-HU"/>
        </w:rPr>
        <w:t>Ugyanaz a működési elv mint az address-restricted változatnál, de itt a külső kliens csak azon a porton indíthat kérést a lokális felé, amivel előtte a lokális kliens küldött adatot felé.</w:t>
      </w:r>
    </w:p>
    <w:p w14:paraId="083F13CF" w14:textId="77777777" w:rsidR="00012755" w:rsidRDefault="00012755" w:rsidP="00012755">
      <w:pPr>
        <w:pStyle w:val="Caption"/>
        <w:keepNext/>
      </w:pPr>
      <w:r>
        <w:rPr>
          <w:noProof/>
          <w14:ligatures w14:val="none"/>
        </w:rPr>
        <w:drawing>
          <wp:inline distT="0" distB="0" distL="0" distR="0" wp14:anchorId="53D3602A" wp14:editId="4CC1FE5F">
            <wp:extent cx="5124450" cy="1162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rt-restricted.png"/>
                    <pic:cNvPicPr/>
                  </pic:nvPicPr>
                  <pic:blipFill>
                    <a:blip r:embed="rId15">
                      <a:extLst>
                        <a:ext uri="{28A0092B-C50C-407E-A947-70E740481C1C}">
                          <a14:useLocalDpi xmlns:a14="http://schemas.microsoft.com/office/drawing/2010/main" val="0"/>
                        </a:ext>
                      </a:extLst>
                    </a:blip>
                    <a:stretch>
                      <a:fillRect/>
                    </a:stretch>
                  </pic:blipFill>
                  <pic:spPr>
                    <a:xfrm>
                      <a:off x="0" y="0"/>
                      <a:ext cx="5124450" cy="1162050"/>
                    </a:xfrm>
                    <a:prstGeom prst="rect">
                      <a:avLst/>
                    </a:prstGeom>
                  </pic:spPr>
                </pic:pic>
              </a:graphicData>
            </a:graphic>
          </wp:inline>
        </w:drawing>
      </w:r>
    </w:p>
    <w:p w14:paraId="4C209A8C" w14:textId="6B9701F9" w:rsidR="00012755" w:rsidRDefault="00012755" w:rsidP="00012755">
      <w:pPr>
        <w:pStyle w:val="Caption"/>
        <w:rPr>
          <w:lang w:val="hu-HU"/>
        </w:rPr>
      </w:pPr>
      <w:r>
        <w:t xml:space="preserve">Figure </w:t>
      </w:r>
      <w:fldSimple w:instr=" SEQ Figure \* ARABIC ">
        <w:r>
          <w:rPr>
            <w:noProof/>
          </w:rPr>
          <w:t>4</w:t>
        </w:r>
      </w:fldSimple>
      <w:r>
        <w:t>. Azonos címről sem enged be, ha a port szám nem egyezik meg azzal, amire a lokális kliens kiküldte az adatot.</w:t>
      </w:r>
    </w:p>
    <w:p w14:paraId="130E17AF" w14:textId="77777777" w:rsidR="007067F6" w:rsidRDefault="00B11489" w:rsidP="000B5FB2">
      <w:pPr>
        <w:pStyle w:val="Caption"/>
        <w:jc w:val="both"/>
        <w:rPr>
          <w:lang w:val="hu-HU"/>
        </w:rPr>
      </w:pPr>
      <w:r w:rsidRPr="00B11489">
        <w:rPr>
          <w:b/>
          <w:lang w:val="hu-HU"/>
        </w:rPr>
        <w:t xml:space="preserve">Symmetric NAT: </w:t>
      </w:r>
      <w:r w:rsidR="00BD39BA">
        <w:rPr>
          <w:lang w:val="hu-HU"/>
        </w:rPr>
        <w:t>Ugyanaz a működési elv mint a p</w:t>
      </w:r>
      <w:r>
        <w:rPr>
          <w:lang w:val="hu-HU"/>
        </w:rPr>
        <w:t xml:space="preserve">ost restricted NAT-nál, viszont minden egyes </w:t>
      </w:r>
      <w:r w:rsidR="00BD39BA">
        <w:rPr>
          <w:lang w:val="hu-HU"/>
        </w:rPr>
        <w:t xml:space="preserve">TCP vagy UDP kapcsolat a lokális kliens felől a routeren külön portról indul, így csak az a publikus kliens küldhet vissza adatot, amelyiknek a felkérést címezték. </w:t>
      </w:r>
    </w:p>
    <w:p w14:paraId="2BDCA09A" w14:textId="58753BFE" w:rsidR="00B11489" w:rsidRDefault="007067F6" w:rsidP="000B5FB2">
      <w:pPr>
        <w:pStyle w:val="Caption"/>
        <w:jc w:val="both"/>
        <w:rPr>
          <w:lang w:val="hu-HU"/>
        </w:rPr>
      </w:pPr>
      <w:hyperlink r:id="rId16" w:history="1">
        <w:r w:rsidRPr="00807603">
          <w:rPr>
            <w:rStyle w:val="Hyperlink"/>
            <w:sz w:val="20"/>
            <w:lang w:val="hu-HU"/>
          </w:rPr>
          <w:t>https://webrtchacks.com/symmetric-nat/</w:t>
        </w:r>
      </w:hyperlink>
    </w:p>
    <w:p w14:paraId="1ED2A20D" w14:textId="77777777" w:rsidR="007067F6" w:rsidRDefault="007067F6" w:rsidP="000B5FB2">
      <w:pPr>
        <w:pStyle w:val="Caption"/>
        <w:jc w:val="both"/>
        <w:rPr>
          <w:lang w:val="hu-HU"/>
        </w:rPr>
      </w:pPr>
      <w:bookmarkStart w:id="23" w:name="_GoBack"/>
      <w:bookmarkEnd w:id="23"/>
    </w:p>
    <w:p w14:paraId="2C84E4E8" w14:textId="77777777" w:rsidR="00702D17" w:rsidRPr="00B11489" w:rsidRDefault="00702D17" w:rsidP="000B5FB2">
      <w:pPr>
        <w:pStyle w:val="Caption"/>
        <w:jc w:val="both"/>
        <w:rPr>
          <w:lang w:val="hu-HU"/>
        </w:rPr>
      </w:pPr>
    </w:p>
    <w:p w14:paraId="6ED7D8A4" w14:textId="77777777" w:rsidR="00137840" w:rsidRDefault="00137840" w:rsidP="000A2E97">
      <w:pPr>
        <w:rPr>
          <w:lang w:val="hu-HU"/>
        </w:rPr>
      </w:pPr>
    </w:p>
    <w:p w14:paraId="1C18D4D3" w14:textId="77777777" w:rsidR="004F5246" w:rsidRPr="00A312F0" w:rsidRDefault="004F5246" w:rsidP="000A2E97">
      <w:pPr>
        <w:rPr>
          <w:lang w:val="hu-HU"/>
        </w:rPr>
      </w:pPr>
    </w:p>
    <w:p w14:paraId="68128E15" w14:textId="74D02F27" w:rsidR="00F27B51" w:rsidRDefault="00F27B51">
      <w:pPr>
        <w:pStyle w:val="Heading3"/>
        <w:rPr>
          <w:lang w:val="hu-HU"/>
        </w:rPr>
        <w:pPrChange w:id="24" w:author="László Viktor Jánoky" w:date="2018-11-15T12:19:00Z">
          <w:pPr>
            <w:pStyle w:val="Heading2"/>
          </w:pPr>
        </w:pPrChange>
      </w:pPr>
      <w:bookmarkStart w:id="25" w:name="_Toc530047448"/>
      <w:r w:rsidRPr="00A312F0">
        <w:rPr>
          <w:lang w:val="hu-HU"/>
        </w:rPr>
        <w:t>Session Traversal Utilities for NAT (STUN)</w:t>
      </w:r>
      <w:bookmarkEnd w:id="25"/>
    </w:p>
    <w:p w14:paraId="01B2165F" w14:textId="77777777" w:rsidR="00F27B51" w:rsidRPr="00A312F0" w:rsidRDefault="00F27B51">
      <w:pPr>
        <w:pStyle w:val="Heading3"/>
        <w:rPr>
          <w:lang w:val="hu-HU"/>
        </w:rPr>
        <w:pPrChange w:id="26" w:author="László Viktor Jánoky" w:date="2018-11-15T12:19:00Z">
          <w:pPr>
            <w:pStyle w:val="Heading2"/>
          </w:pPr>
        </w:pPrChange>
      </w:pPr>
      <w:bookmarkStart w:id="27" w:name="_Toc530047450"/>
      <w:r w:rsidRPr="00A312F0">
        <w:rPr>
          <w:lang w:val="hu-HU"/>
        </w:rPr>
        <w:t>Traversal Using Relays around NAT (TURN)</w:t>
      </w:r>
      <w:bookmarkEnd w:id="27"/>
    </w:p>
    <w:p w14:paraId="1EE9C14B" w14:textId="77777777" w:rsidR="000A5935" w:rsidRPr="00A312F0" w:rsidRDefault="00F27B51" w:rsidP="00F27B51">
      <w:pPr>
        <w:rPr>
          <w:lang w:val="hu-HU"/>
        </w:rPr>
      </w:pPr>
      <w:r w:rsidRPr="00A312F0">
        <w:rPr>
          <w:lang w:val="hu-HU"/>
        </w:rPr>
        <w:t xml:space="preserve">A coTurn egy open-source STUN/TURN szerver implementáció. Mindenki ezt használja. </w:t>
      </w:r>
    </w:p>
    <w:p w14:paraId="4CBE350D" w14:textId="77777777" w:rsidR="000A5935" w:rsidRPr="00A312F0" w:rsidRDefault="000A5935" w:rsidP="000A5935">
      <w:pPr>
        <w:pStyle w:val="ListParagraph"/>
        <w:numPr>
          <w:ilvl w:val="0"/>
          <w:numId w:val="36"/>
        </w:numPr>
        <w:rPr>
          <w:lang w:val="hu-HU"/>
        </w:rPr>
      </w:pPr>
      <w:r w:rsidRPr="00A312F0">
        <w:rPr>
          <w:lang w:val="hu-HU"/>
        </w:rPr>
        <w:t>C-ben íródott, gyors, alacsony fogyasztású</w:t>
      </w:r>
    </w:p>
    <w:p w14:paraId="5E54727C" w14:textId="77777777" w:rsidR="000A5935" w:rsidRPr="00A312F0" w:rsidRDefault="000A5935" w:rsidP="000A5935">
      <w:pPr>
        <w:pStyle w:val="ListParagraph"/>
        <w:numPr>
          <w:ilvl w:val="0"/>
          <w:numId w:val="36"/>
        </w:numPr>
        <w:rPr>
          <w:lang w:val="hu-HU"/>
        </w:rPr>
      </w:pPr>
      <w:r w:rsidRPr="00A312F0">
        <w:rPr>
          <w:lang w:val="hu-HU"/>
        </w:rPr>
        <w:t>A szabványokat erőteljesen betartja</w:t>
      </w:r>
    </w:p>
    <w:p w14:paraId="29D6B04F" w14:textId="77777777" w:rsidR="00F27B51" w:rsidRPr="00A312F0" w:rsidRDefault="00F27B51" w:rsidP="000A5935">
      <w:pPr>
        <w:pStyle w:val="ListParagraph"/>
        <w:numPr>
          <w:ilvl w:val="0"/>
          <w:numId w:val="36"/>
        </w:numPr>
        <w:rPr>
          <w:lang w:val="hu-HU"/>
        </w:rPr>
      </w:pPr>
      <w:r w:rsidRPr="00A312F0">
        <w:rPr>
          <w:lang w:val="hu-HU"/>
        </w:rPr>
        <w:t xml:space="preserve"> </w:t>
      </w:r>
    </w:p>
    <w:p w14:paraId="6DC6D566" w14:textId="77777777" w:rsidR="00D41C60" w:rsidRPr="00A312F0" w:rsidRDefault="00D41C60">
      <w:pPr>
        <w:pStyle w:val="Heading3"/>
        <w:rPr>
          <w:lang w:val="hu-HU"/>
        </w:rPr>
        <w:pPrChange w:id="28" w:author="László Viktor Jánoky" w:date="2018-11-15T12:20:00Z">
          <w:pPr>
            <w:pStyle w:val="Heading2"/>
          </w:pPr>
        </w:pPrChange>
      </w:pPr>
      <w:bookmarkStart w:id="29" w:name="_Toc530047451"/>
      <w:r w:rsidRPr="00A312F0">
        <w:rPr>
          <w:lang w:val="hu-HU"/>
        </w:rPr>
        <w:t>ICE</w:t>
      </w:r>
      <w:bookmarkEnd w:id="29"/>
    </w:p>
    <w:p w14:paraId="48E6F5A6" w14:textId="77777777" w:rsidR="009D195F" w:rsidRPr="00A312F0" w:rsidRDefault="00970CDF" w:rsidP="009D195F">
      <w:pPr>
        <w:rPr>
          <w:lang w:val="hu-HU"/>
        </w:rPr>
      </w:pPr>
      <w:hyperlink r:id="rId17" w:history="1">
        <w:r w:rsidR="00E25F45" w:rsidRPr="00A312F0">
          <w:rPr>
            <w:rStyle w:val="Hyperlink"/>
            <w:lang w:val="hu-HU"/>
          </w:rPr>
          <w:t>https://www.slideshare.net/saghul/ice-4414037</w:t>
        </w:r>
      </w:hyperlink>
    </w:p>
    <w:p w14:paraId="2D05540B" w14:textId="77777777" w:rsidR="00E25F45" w:rsidRPr="00A312F0" w:rsidRDefault="00E25F45" w:rsidP="009D195F">
      <w:pPr>
        <w:rPr>
          <w:lang w:val="hu-HU"/>
        </w:rPr>
      </w:pPr>
      <w:r w:rsidRPr="00A312F0">
        <w:rPr>
          <w:lang w:val="hu-HU"/>
        </w:rPr>
        <w:t>https://www.slideshare.net/rootkiskacsa/stun-turn-pocpilot?next_slideshow=1</w:t>
      </w:r>
    </w:p>
    <w:p w14:paraId="35AF9E0E" w14:textId="77777777" w:rsidR="009D195F" w:rsidRPr="00A312F0" w:rsidRDefault="00D41C60" w:rsidP="00D41C60">
      <w:pPr>
        <w:rPr>
          <w:lang w:val="hu-HU"/>
        </w:rPr>
      </w:pPr>
      <w:r w:rsidRPr="00A312F0">
        <w:rPr>
          <w:lang w:val="hu-HU"/>
        </w:rPr>
        <w:t xml:space="preserve">Mielőtt bemutatom az SDP fejlécet, </w:t>
      </w:r>
      <w:r w:rsidR="009042D2" w:rsidRPr="00A312F0">
        <w:rPr>
          <w:lang w:val="hu-HU"/>
        </w:rPr>
        <w:t>amit a WebRTC kliensek generálnak, meg kell említenem pár fontos protokollt, ami képessé teszi a kommunikációt a lokális hálózaton kívül is.</w:t>
      </w:r>
      <w:r w:rsidR="009D195F" w:rsidRPr="00A312F0">
        <w:rPr>
          <w:lang w:val="hu-HU"/>
        </w:rPr>
        <w:t xml:space="preserve"> </w:t>
      </w:r>
    </w:p>
    <w:p w14:paraId="56327B56" w14:textId="77777777" w:rsidR="009D195F" w:rsidRPr="00A312F0" w:rsidRDefault="009D195F" w:rsidP="00D41C60">
      <w:pPr>
        <w:rPr>
          <w:lang w:val="hu-HU"/>
        </w:rPr>
      </w:pPr>
      <w:r w:rsidRPr="00A312F0">
        <w:rPr>
          <w:lang w:val="hu-HU"/>
        </w:rPr>
        <w:t>A WebRTC lényege, hogy a kliensek között nyújtson összeköttetést. (Ennek előnyeiről és megoldásairól fogok írni a WebRTC fejezetben.) Viszont ez a való életben nem olyan egyszerű. Amennyiben lokális hálózaton próbálkoznánk a WebRTC fejlesztésével, nem jutna eszünkbe, hogy rendkívül kényelmes az IP címeket készpénznek venni, mint végpontok amik egy hop alatt eléretőek, de az esetek nagyrészében nem így néz ki az összeköttetés.</w:t>
      </w:r>
    </w:p>
    <w:p w14:paraId="48360043" w14:textId="77777777" w:rsidR="009D195F" w:rsidRPr="00A312F0" w:rsidRDefault="009D195F" w:rsidP="00D41C60">
      <w:pPr>
        <w:rPr>
          <w:lang w:val="hu-HU"/>
        </w:rPr>
      </w:pPr>
      <w:r w:rsidRPr="00A312F0">
        <w:rPr>
          <w:lang w:val="hu-HU"/>
        </w:rPr>
        <w:t xml:space="preserve">Vegyünk egy egyszerű példát. Alice T-Home-ot használ, Bob pedig UPC-t. Alice is NAT mögé van rejtve, Bob is. Nincs egyedi IP cím, ami alapján Alice eljutna Bob-hoz, és fordítva.  </w:t>
      </w:r>
    </w:p>
    <w:p w14:paraId="45FB0818" w14:textId="77777777" w:rsidR="00D7207B" w:rsidRPr="00A312F0" w:rsidRDefault="00D7207B" w:rsidP="00D7207B">
      <w:pPr>
        <w:jc w:val="center"/>
        <w:rPr>
          <w:lang w:val="hu-HU"/>
        </w:rPr>
      </w:pPr>
      <w:r w:rsidRPr="00A312F0">
        <w:rPr>
          <w:noProof/>
        </w:rPr>
        <w:lastRenderedPageBreak/>
        <w:drawing>
          <wp:inline distT="0" distB="0" distL="0" distR="0" wp14:anchorId="46BFE4BF" wp14:editId="4AB7492E">
            <wp:extent cx="1981200" cy="1271930"/>
            <wp:effectExtent l="0" t="0" r="0" b="444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0141" cy="1284090"/>
                    </a:xfrm>
                    <a:prstGeom prst="rect">
                      <a:avLst/>
                    </a:prstGeom>
                    <a:noFill/>
                    <a:ln>
                      <a:noFill/>
                    </a:ln>
                  </pic:spPr>
                </pic:pic>
              </a:graphicData>
            </a:graphic>
          </wp:inline>
        </w:drawing>
      </w:r>
    </w:p>
    <w:p w14:paraId="6AB7BD3F" w14:textId="77777777" w:rsidR="00D7207B" w:rsidRPr="00A312F0" w:rsidRDefault="00D7207B" w:rsidP="00D7207B">
      <w:pPr>
        <w:rPr>
          <w:lang w:val="hu-HU"/>
        </w:rPr>
      </w:pPr>
      <w:r w:rsidRPr="00A312F0">
        <w:rPr>
          <w:lang w:val="hu-HU"/>
        </w:rPr>
        <w:t>Amennyiben nem törődünk ezzel a problémával, legjobb esetben is csak egyirányú kapcsolatot kapnánk, hiszen csak aki nyitja a kapcsolatot, annak lenne nyitva a portja a válasz megkapásához.</w:t>
      </w:r>
    </w:p>
    <w:p w14:paraId="2CD228A0" w14:textId="77777777" w:rsidR="00D7207B" w:rsidRPr="00A312F0" w:rsidRDefault="00D7207B" w:rsidP="00D7207B">
      <w:pPr>
        <w:rPr>
          <w:lang w:val="hu-HU"/>
        </w:rPr>
      </w:pPr>
      <w:r w:rsidRPr="00A312F0">
        <w:rPr>
          <w:lang w:val="hu-HU"/>
        </w:rPr>
        <w:t xml:space="preserve">Proxy használatával meg lehetne oldani a problémát, viszont a proxy szerverek általában fix portokon működnek, a WebRTC pedig random értékű kiosztást használ. </w:t>
      </w:r>
    </w:p>
    <w:p w14:paraId="1AC94C87" w14:textId="77777777" w:rsidR="00D7207B" w:rsidRPr="00A312F0" w:rsidRDefault="00D7207B" w:rsidP="00D7207B">
      <w:pPr>
        <w:rPr>
          <w:lang w:val="hu-HU"/>
        </w:rPr>
      </w:pPr>
      <w:r w:rsidRPr="00A312F0">
        <w:rPr>
          <w:lang w:val="hu-HU"/>
        </w:rPr>
        <w:t xml:space="preserve">A problémát meg lehetne oldani kliens oldalon, de szimmetrikus NAT esetén még így se működne egymás megtalálása. Emiatt muszáj egy publikus hálózaton lévő szerver, ami segít a két kliensnek, </w:t>
      </w:r>
      <w:r w:rsidR="00E516ED" w:rsidRPr="00A312F0">
        <w:rPr>
          <w:lang w:val="hu-HU"/>
        </w:rPr>
        <w:t>őket hívják STUN/TURN szervereknek.</w:t>
      </w:r>
    </w:p>
    <w:p w14:paraId="15F34486" w14:textId="77777777" w:rsidR="00492869" w:rsidRPr="00A312F0" w:rsidRDefault="00492869" w:rsidP="00D7207B">
      <w:pPr>
        <w:rPr>
          <w:lang w:val="hu-HU"/>
        </w:rPr>
      </w:pPr>
      <w:r w:rsidRPr="00A312F0">
        <w:rPr>
          <w:lang w:val="hu-HU"/>
        </w:rPr>
        <w:t>Ezek mind félig működő módszerek, azonban az ICE teljes egészében megoldja a NAT állította problémát. Tulajdonságai:</w:t>
      </w:r>
    </w:p>
    <w:p w14:paraId="1A1ED37A" w14:textId="77777777" w:rsidR="00492869" w:rsidRPr="00A312F0" w:rsidRDefault="00492869" w:rsidP="00492869">
      <w:pPr>
        <w:pStyle w:val="ListParagraph"/>
        <w:numPr>
          <w:ilvl w:val="0"/>
          <w:numId w:val="36"/>
        </w:numPr>
        <w:rPr>
          <w:lang w:val="hu-HU"/>
        </w:rPr>
      </w:pPr>
      <w:r w:rsidRPr="00A312F0">
        <w:rPr>
          <w:lang w:val="hu-HU"/>
        </w:rPr>
        <w:t>STUN és TURN szerverek felhasználása</w:t>
      </w:r>
    </w:p>
    <w:p w14:paraId="0CC128C7" w14:textId="77777777" w:rsidR="00492869" w:rsidRPr="00A312F0" w:rsidRDefault="00492869" w:rsidP="00492869">
      <w:pPr>
        <w:pStyle w:val="ListParagraph"/>
        <w:numPr>
          <w:ilvl w:val="0"/>
          <w:numId w:val="36"/>
        </w:numPr>
        <w:rPr>
          <w:lang w:val="hu-HU"/>
        </w:rPr>
      </w:pPr>
      <w:r w:rsidRPr="00A312F0">
        <w:rPr>
          <w:lang w:val="hu-HU"/>
        </w:rPr>
        <w:t>TURN szerver a worst-case, hiszen ez a feladás kategória</w:t>
      </w:r>
    </w:p>
    <w:p w14:paraId="027111CF" w14:textId="77777777" w:rsidR="00492869" w:rsidRPr="00A312F0" w:rsidRDefault="00492869" w:rsidP="00492869">
      <w:pPr>
        <w:pStyle w:val="ListParagraph"/>
        <w:numPr>
          <w:ilvl w:val="0"/>
          <w:numId w:val="36"/>
        </w:numPr>
        <w:rPr>
          <w:lang w:val="hu-HU"/>
        </w:rPr>
      </w:pPr>
      <w:r w:rsidRPr="00A312F0">
        <w:rPr>
          <w:lang w:val="hu-HU"/>
        </w:rPr>
        <w:t>Csak akkor kezd adatot küldeni az adott session, amikor már teljesen felépült a kapcsolat és biztos nem lesz benne szakadás a NAT miatt</w:t>
      </w:r>
    </w:p>
    <w:p w14:paraId="3061291D" w14:textId="77777777" w:rsidR="00614606" w:rsidRPr="00A312F0" w:rsidRDefault="00492869" w:rsidP="00492869">
      <w:pPr>
        <w:pStyle w:val="ListParagraph"/>
        <w:numPr>
          <w:ilvl w:val="0"/>
          <w:numId w:val="36"/>
        </w:numPr>
        <w:rPr>
          <w:lang w:val="hu-HU"/>
        </w:rPr>
      </w:pPr>
      <w:r w:rsidRPr="00A312F0">
        <w:rPr>
          <w:lang w:val="hu-HU"/>
        </w:rPr>
        <w:t>Rendkívü</w:t>
      </w:r>
      <w:r w:rsidR="00614606" w:rsidRPr="00A312F0">
        <w:rPr>
          <w:lang w:val="hu-HU"/>
        </w:rPr>
        <w:t>l komplex protokoll, 6 évbe telt, mire RFC fáziba jutott</w:t>
      </w:r>
    </w:p>
    <w:p w14:paraId="2D5CDFE4" w14:textId="77777777" w:rsidR="00614606" w:rsidRPr="00A312F0" w:rsidRDefault="009E7ECD" w:rsidP="00614606">
      <w:pPr>
        <w:rPr>
          <w:lang w:val="hu-HU"/>
        </w:rPr>
      </w:pPr>
      <w:r w:rsidRPr="00A312F0">
        <w:rPr>
          <w:lang w:val="hu-HU"/>
        </w:rPr>
        <w:t>Az ICE protokoll</w:t>
      </w:r>
      <w:r w:rsidR="00614606" w:rsidRPr="00A312F0">
        <w:rPr>
          <w:lang w:val="hu-HU"/>
        </w:rPr>
        <w:t>:</w:t>
      </w:r>
    </w:p>
    <w:p w14:paraId="65348BFD" w14:textId="77777777" w:rsidR="00614606" w:rsidRPr="00A312F0" w:rsidRDefault="00614606" w:rsidP="00614606">
      <w:pPr>
        <w:pStyle w:val="ListParagraph"/>
        <w:numPr>
          <w:ilvl w:val="0"/>
          <w:numId w:val="36"/>
        </w:numPr>
        <w:rPr>
          <w:lang w:val="hu-HU"/>
        </w:rPr>
      </w:pPr>
      <w:r w:rsidRPr="00A312F0">
        <w:rPr>
          <w:lang w:val="hu-HU"/>
        </w:rPr>
        <w:t>Allokáció</w:t>
      </w:r>
    </w:p>
    <w:p w14:paraId="3CBA9B8A" w14:textId="77777777" w:rsidR="00492869" w:rsidRPr="00A312F0" w:rsidRDefault="00614606" w:rsidP="00614606">
      <w:pPr>
        <w:pStyle w:val="ListParagraph"/>
        <w:numPr>
          <w:ilvl w:val="1"/>
          <w:numId w:val="36"/>
        </w:numPr>
        <w:rPr>
          <w:lang w:val="hu-HU"/>
        </w:rPr>
      </w:pPr>
      <w:r w:rsidRPr="00A312F0">
        <w:rPr>
          <w:lang w:val="hu-HU"/>
        </w:rPr>
        <w:t>Gyűjtsük össze az összes candidate címet. Ez lehet a gép hálózati interfészei és annak adatai, vagy a STUN/TURN szervertől tanult cím</w:t>
      </w:r>
    </w:p>
    <w:p w14:paraId="2376DDAF" w14:textId="77777777" w:rsidR="00614606" w:rsidRPr="00A312F0" w:rsidRDefault="00614606" w:rsidP="00614606">
      <w:pPr>
        <w:pStyle w:val="ListParagraph"/>
        <w:numPr>
          <w:ilvl w:val="0"/>
          <w:numId w:val="36"/>
        </w:numPr>
        <w:rPr>
          <w:lang w:val="hu-HU"/>
        </w:rPr>
      </w:pPr>
      <w:r w:rsidRPr="00A312F0">
        <w:rPr>
          <w:lang w:val="hu-HU"/>
        </w:rPr>
        <w:t>Priorizálás</w:t>
      </w:r>
    </w:p>
    <w:p w14:paraId="1FC0FDAA" w14:textId="77777777" w:rsidR="00614606" w:rsidRPr="00A312F0" w:rsidRDefault="009E7ECD" w:rsidP="00614606">
      <w:pPr>
        <w:pStyle w:val="ListParagraph"/>
        <w:numPr>
          <w:ilvl w:val="1"/>
          <w:numId w:val="36"/>
        </w:numPr>
        <w:rPr>
          <w:lang w:val="hu-HU"/>
        </w:rPr>
      </w:pPr>
      <w:r w:rsidRPr="00A312F0">
        <w:rPr>
          <w:lang w:val="hu-HU"/>
        </w:rPr>
        <w:t>Adott candidate milyen prioritást kap a lehetőségek közül</w:t>
      </w:r>
    </w:p>
    <w:p w14:paraId="7363FE44" w14:textId="77777777" w:rsidR="009E7ECD" w:rsidRPr="00A312F0" w:rsidRDefault="009E7ECD" w:rsidP="009E7ECD">
      <w:pPr>
        <w:pStyle w:val="ListParagraph"/>
        <w:numPr>
          <w:ilvl w:val="0"/>
          <w:numId w:val="36"/>
        </w:numPr>
        <w:rPr>
          <w:lang w:val="hu-HU"/>
        </w:rPr>
      </w:pPr>
      <w:r w:rsidRPr="00A312F0">
        <w:rPr>
          <w:lang w:val="hu-HU"/>
        </w:rPr>
        <w:t>SDP attribútum: a=candidate:2222700650 1 udp 2113937151 192.168.1.105 53352 typ host generation 0 network-cost 999</w:t>
      </w:r>
    </w:p>
    <w:p w14:paraId="19E99872" w14:textId="77777777" w:rsidR="00E040F1" w:rsidRPr="00A312F0" w:rsidRDefault="00E040F1" w:rsidP="00E040F1">
      <w:pPr>
        <w:pStyle w:val="ListParagraph"/>
        <w:numPr>
          <w:ilvl w:val="1"/>
          <w:numId w:val="36"/>
        </w:numPr>
        <w:rPr>
          <w:b/>
          <w:lang w:val="hu-HU"/>
        </w:rPr>
      </w:pPr>
      <w:r w:rsidRPr="00A312F0">
        <w:rPr>
          <w:b/>
          <w:lang w:val="hu-HU"/>
        </w:rPr>
        <w:lastRenderedPageBreak/>
        <w:t xml:space="preserve">2222700650: </w:t>
      </w:r>
      <w:r w:rsidRPr="00A312F0">
        <w:rPr>
          <w:lang w:val="hu-HU"/>
        </w:rPr>
        <w:t>unique id</w:t>
      </w:r>
    </w:p>
    <w:p w14:paraId="69292CA5" w14:textId="77777777" w:rsidR="00E040F1" w:rsidRPr="00A312F0" w:rsidRDefault="00E040F1" w:rsidP="00E040F1">
      <w:pPr>
        <w:pStyle w:val="ListParagraph"/>
        <w:numPr>
          <w:ilvl w:val="1"/>
          <w:numId w:val="36"/>
        </w:numPr>
        <w:rPr>
          <w:b/>
          <w:lang w:val="hu-HU"/>
        </w:rPr>
      </w:pPr>
      <w:r w:rsidRPr="00A312F0">
        <w:rPr>
          <w:b/>
          <w:lang w:val="hu-HU"/>
        </w:rPr>
        <w:t xml:space="preserve">1: </w:t>
      </w:r>
      <w:r w:rsidRPr="00A312F0">
        <w:rPr>
          <w:lang w:val="hu-HU"/>
        </w:rPr>
        <w:t>RTP: 1, RTCP: 2</w:t>
      </w:r>
    </w:p>
    <w:p w14:paraId="2AC4873A" w14:textId="77777777" w:rsidR="00E040F1" w:rsidRPr="00A312F0" w:rsidRDefault="00E040F1" w:rsidP="00E040F1">
      <w:pPr>
        <w:pStyle w:val="ListParagraph"/>
        <w:numPr>
          <w:ilvl w:val="1"/>
          <w:numId w:val="36"/>
        </w:numPr>
        <w:rPr>
          <w:b/>
          <w:lang w:val="hu-HU"/>
        </w:rPr>
      </w:pPr>
      <w:r w:rsidRPr="00A312F0">
        <w:rPr>
          <w:b/>
          <w:lang w:val="hu-HU"/>
        </w:rPr>
        <w:t xml:space="preserve">Átvitel módja: </w:t>
      </w:r>
      <w:r w:rsidRPr="00A312F0">
        <w:rPr>
          <w:lang w:val="hu-HU"/>
        </w:rPr>
        <w:t>UDP</w:t>
      </w:r>
    </w:p>
    <w:p w14:paraId="00BF63B5" w14:textId="77777777" w:rsidR="00E040F1" w:rsidRPr="00A312F0" w:rsidRDefault="00E040F1" w:rsidP="00E040F1">
      <w:pPr>
        <w:pStyle w:val="ListParagraph"/>
        <w:numPr>
          <w:ilvl w:val="1"/>
          <w:numId w:val="36"/>
        </w:numPr>
        <w:rPr>
          <w:b/>
          <w:lang w:val="hu-HU"/>
        </w:rPr>
      </w:pPr>
      <w:r w:rsidRPr="00A312F0">
        <w:rPr>
          <w:b/>
          <w:lang w:val="hu-HU"/>
        </w:rPr>
        <w:t xml:space="preserve">Prioritás: </w:t>
      </w:r>
    </w:p>
    <w:p w14:paraId="4B66DF22" w14:textId="77777777" w:rsidR="00E040F1" w:rsidRPr="00A312F0" w:rsidRDefault="00E040F1" w:rsidP="00E040F1">
      <w:pPr>
        <w:pStyle w:val="ListParagraph"/>
        <w:numPr>
          <w:ilvl w:val="2"/>
          <w:numId w:val="36"/>
        </w:numPr>
        <w:rPr>
          <w:lang w:val="hu-HU"/>
        </w:rPr>
      </w:pPr>
      <w:r w:rsidRPr="00A312F0">
        <w:rPr>
          <w:lang w:val="hu-HU"/>
        </w:rPr>
        <w:t>(2122260223&gt;&gt;24)=126 -&gt; host candidate</w:t>
      </w:r>
    </w:p>
    <w:p w14:paraId="2C5A9A06" w14:textId="77777777" w:rsidR="00E040F1" w:rsidRPr="00A312F0" w:rsidRDefault="00E040F1" w:rsidP="00E040F1">
      <w:pPr>
        <w:pStyle w:val="ListParagraph"/>
        <w:numPr>
          <w:ilvl w:val="2"/>
          <w:numId w:val="36"/>
        </w:numPr>
        <w:rPr>
          <w:b/>
          <w:lang w:val="hu-HU"/>
        </w:rPr>
      </w:pPr>
      <w:r w:rsidRPr="00A312F0">
        <w:rPr>
          <w:lang w:val="hu-HU"/>
        </w:rPr>
        <w:t>256-(2122260223&amp;255)=1 -&gt; rtp</w:t>
      </w:r>
    </w:p>
    <w:p w14:paraId="1504699F" w14:textId="77777777" w:rsidR="00E040F1" w:rsidRPr="00A312F0" w:rsidRDefault="00E040F1" w:rsidP="00E040F1">
      <w:pPr>
        <w:pStyle w:val="ListParagraph"/>
        <w:numPr>
          <w:ilvl w:val="1"/>
          <w:numId w:val="36"/>
        </w:numPr>
        <w:rPr>
          <w:b/>
          <w:lang w:val="hu-HU"/>
        </w:rPr>
      </w:pPr>
      <w:r w:rsidRPr="00A312F0">
        <w:rPr>
          <w:b/>
          <w:lang w:val="hu-HU"/>
        </w:rPr>
        <w:t>IP cím és port</w:t>
      </w:r>
    </w:p>
    <w:p w14:paraId="39AB0A76" w14:textId="77777777" w:rsidR="00E040F1" w:rsidRPr="00A312F0" w:rsidRDefault="00E040F1" w:rsidP="00E040F1">
      <w:pPr>
        <w:pStyle w:val="ListParagraph"/>
        <w:numPr>
          <w:ilvl w:val="1"/>
          <w:numId w:val="36"/>
        </w:numPr>
        <w:rPr>
          <w:b/>
          <w:lang w:val="hu-HU"/>
        </w:rPr>
      </w:pPr>
      <w:r w:rsidRPr="00A312F0">
        <w:rPr>
          <w:b/>
          <w:lang w:val="hu-HU"/>
        </w:rPr>
        <w:t>Típus</w:t>
      </w:r>
    </w:p>
    <w:p w14:paraId="596AE26E" w14:textId="77777777" w:rsidR="00E040F1" w:rsidRPr="00A312F0" w:rsidRDefault="00E040F1" w:rsidP="0046068B">
      <w:pPr>
        <w:pStyle w:val="ListParagraph"/>
        <w:numPr>
          <w:ilvl w:val="0"/>
          <w:numId w:val="36"/>
        </w:numPr>
        <w:rPr>
          <w:lang w:val="hu-HU"/>
        </w:rPr>
      </w:pPr>
      <w:r w:rsidRPr="00A312F0">
        <w:rPr>
          <w:lang w:val="hu-HU"/>
        </w:rPr>
        <w:t>Miután az offer (SDP header) létre jött, INVITE jelzésű üzenetként küldi el a kliens. A kliens akinek továbbítva lett a header, összegyűjti a saját candidate-jeit, rangsorolja őket és választ generá</w:t>
      </w:r>
      <w:r w:rsidR="0046068B" w:rsidRPr="00A312F0">
        <w:rPr>
          <w:lang w:val="hu-HU"/>
        </w:rPr>
        <w:t>l, ezt is meg kell kapnia a hívás indítójának</w:t>
      </w:r>
    </w:p>
    <w:p w14:paraId="78C961AC" w14:textId="77777777" w:rsidR="0046068B" w:rsidRPr="00A312F0" w:rsidRDefault="0046068B" w:rsidP="0046068B">
      <w:pPr>
        <w:pStyle w:val="ListParagraph"/>
        <w:numPr>
          <w:ilvl w:val="0"/>
          <w:numId w:val="36"/>
        </w:numPr>
        <w:rPr>
          <w:lang w:val="hu-HU"/>
        </w:rPr>
      </w:pPr>
      <w:r w:rsidRPr="00A312F0">
        <w:rPr>
          <w:lang w:val="hu-HU"/>
        </w:rPr>
        <w:t>Ellenőrzés</w:t>
      </w:r>
    </w:p>
    <w:p w14:paraId="08AFFDE6" w14:textId="77777777" w:rsidR="0046068B" w:rsidRPr="00A312F0" w:rsidRDefault="0046068B" w:rsidP="0046068B">
      <w:pPr>
        <w:pStyle w:val="ListParagraph"/>
        <w:numPr>
          <w:ilvl w:val="1"/>
          <w:numId w:val="36"/>
        </w:numPr>
        <w:rPr>
          <w:lang w:val="hu-HU"/>
        </w:rPr>
      </w:pPr>
      <w:r w:rsidRPr="00A312F0">
        <w:rPr>
          <w:lang w:val="hu-HU"/>
        </w:rPr>
        <w:t>Mindkét fél birtokában van az SDP header.</w:t>
      </w:r>
    </w:p>
    <w:p w14:paraId="4736E50E" w14:textId="77777777" w:rsidR="0046068B" w:rsidRPr="00A312F0" w:rsidRDefault="0046068B" w:rsidP="0046068B">
      <w:pPr>
        <w:pStyle w:val="ListParagraph"/>
        <w:numPr>
          <w:ilvl w:val="1"/>
          <w:numId w:val="36"/>
        </w:numPr>
        <w:rPr>
          <w:lang w:val="hu-HU"/>
        </w:rPr>
      </w:pPr>
      <w:r w:rsidRPr="00A312F0">
        <w:rPr>
          <w:lang w:val="hu-HU"/>
        </w:rPr>
        <w:t>Kapcsolat ellenőrőző üzeneteket küldenek egymásnak, ami abból áll, hogy a STUN szervert kérik, hogy nyisson portot nekik a másik gép felé, majd ezt ellenőrzik.</w:t>
      </w:r>
    </w:p>
    <w:p w14:paraId="7F93BB2A" w14:textId="77777777" w:rsidR="005F30E4" w:rsidRPr="00A312F0" w:rsidRDefault="005F30E4" w:rsidP="005F30E4">
      <w:pPr>
        <w:rPr>
          <w:lang w:val="hu-HU"/>
        </w:rPr>
      </w:pPr>
      <w:r w:rsidRPr="00A312F0">
        <w:rPr>
          <w:lang w:val="hu-HU"/>
        </w:rPr>
        <w:t>Az ICE portokoll csak akkor alkalmas oda-vissza kapcsolatra, ha maximum az egyik fél van szimmetrikus NAT mögött.</w:t>
      </w:r>
      <w:r w:rsidR="00E25F45" w:rsidRPr="00A312F0">
        <w:rPr>
          <w:lang w:val="hu-HU"/>
        </w:rPr>
        <w:t xml:space="preserve"> </w:t>
      </w:r>
    </w:p>
    <w:p w14:paraId="0C9C3C7D" w14:textId="77777777" w:rsidR="00DF200D" w:rsidRPr="00A312F0" w:rsidRDefault="00970CDF" w:rsidP="00E040F1">
      <w:pPr>
        <w:rPr>
          <w:lang w:val="hu-HU"/>
        </w:rPr>
      </w:pPr>
      <w:hyperlink r:id="rId19" w:history="1">
        <w:r w:rsidR="00DF200D" w:rsidRPr="00A312F0">
          <w:rPr>
            <w:rStyle w:val="Hyperlink"/>
            <w:lang w:val="hu-HU"/>
          </w:rPr>
          <w:t>https://www.slideshare.net/rootkiskacsa/webrtc-hol-tartunk-ma</w:t>
        </w:r>
      </w:hyperlink>
    </w:p>
    <w:p w14:paraId="141D6471" w14:textId="77777777" w:rsidR="00DF200D" w:rsidRPr="00A312F0" w:rsidRDefault="00DF200D" w:rsidP="00E040F1">
      <w:pPr>
        <w:rPr>
          <w:lang w:val="hu-HU"/>
        </w:rPr>
      </w:pPr>
      <w:r w:rsidRPr="00A312F0">
        <w:rPr>
          <w:lang w:val="hu-HU"/>
        </w:rPr>
        <w:t>https://www.netmanias.com/en/?m=view&amp;id=techdocs&amp;no=6065</w:t>
      </w:r>
    </w:p>
    <w:p w14:paraId="78C834C1" w14:textId="77777777" w:rsidR="0046068B" w:rsidRPr="00A312F0" w:rsidRDefault="00DF200D" w:rsidP="00E040F1">
      <w:pPr>
        <w:rPr>
          <w:lang w:val="hu-HU"/>
        </w:rPr>
      </w:pPr>
      <w:r w:rsidRPr="00A312F0">
        <w:rPr>
          <w:lang w:val="hu-HU"/>
        </w:rPr>
        <w:t>Szabványos NAT-Tűzfal átjárás biztosítása</w:t>
      </w:r>
    </w:p>
    <w:p w14:paraId="049F31CB" w14:textId="77777777" w:rsidR="00DF200D" w:rsidRPr="00A312F0" w:rsidRDefault="00CF0A7D" w:rsidP="00CF0A7D">
      <w:pPr>
        <w:jc w:val="center"/>
        <w:rPr>
          <w:lang w:val="hu-HU"/>
        </w:rPr>
      </w:pPr>
      <w:r w:rsidRPr="00A312F0">
        <w:rPr>
          <w:noProof/>
        </w:rPr>
        <w:lastRenderedPageBreak/>
        <w:drawing>
          <wp:inline distT="0" distB="0" distL="0" distR="0" wp14:anchorId="747F42B9" wp14:editId="512FAB51">
            <wp:extent cx="5943600" cy="2825245"/>
            <wp:effectExtent l="0" t="0" r="0" b="0"/>
            <wp:docPr id="5" name="Picture 5" descr="https://www.netmanias.com/en/?m=attach&amp;no=3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etmanias.com/en/?m=attach&amp;no=359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25245"/>
                    </a:xfrm>
                    <a:prstGeom prst="rect">
                      <a:avLst/>
                    </a:prstGeom>
                    <a:noFill/>
                    <a:ln>
                      <a:noFill/>
                    </a:ln>
                  </pic:spPr>
                </pic:pic>
              </a:graphicData>
            </a:graphic>
          </wp:inline>
        </w:drawing>
      </w:r>
    </w:p>
    <w:p w14:paraId="53128261" w14:textId="77777777" w:rsidR="00CF0A7D" w:rsidRPr="00A312F0" w:rsidRDefault="00CF0A7D" w:rsidP="00CF0A7D">
      <w:pPr>
        <w:jc w:val="center"/>
        <w:rPr>
          <w:lang w:val="hu-HU"/>
        </w:rPr>
      </w:pPr>
    </w:p>
    <w:p w14:paraId="63217510" w14:textId="77777777" w:rsidR="00DA225E" w:rsidRPr="00A312F0" w:rsidRDefault="00DA225E">
      <w:pPr>
        <w:pStyle w:val="Heading3"/>
        <w:rPr>
          <w:lang w:val="hu-HU"/>
        </w:rPr>
        <w:pPrChange w:id="30" w:author="László Viktor Jánoky" w:date="2018-11-15T12:20:00Z">
          <w:pPr>
            <w:pStyle w:val="Heading2"/>
          </w:pPr>
        </w:pPrChange>
      </w:pPr>
      <w:bookmarkStart w:id="31" w:name="_Toc530047452"/>
      <w:r w:rsidRPr="00A312F0">
        <w:rPr>
          <w:lang w:val="hu-HU"/>
        </w:rPr>
        <w:t>Session Description Protocol (SDP)</w:t>
      </w:r>
      <w:bookmarkEnd w:id="31"/>
    </w:p>
    <w:p w14:paraId="7AFADDC5" w14:textId="77777777" w:rsidR="003A56B5" w:rsidRPr="00A312F0" w:rsidRDefault="003A56B5" w:rsidP="003A56B5">
      <w:pPr>
        <w:rPr>
          <w:lang w:val="hu-HU"/>
        </w:rPr>
      </w:pPr>
      <w:r w:rsidRPr="00A312F0">
        <w:rPr>
          <w:lang w:val="hu-HU"/>
        </w:rPr>
        <w:t>https://github.com/jbebe/webrtc-thesis/wiki/AllThingsUnsorted</w:t>
      </w:r>
    </w:p>
    <w:p w14:paraId="0BB64F1D" w14:textId="77777777" w:rsidR="003A56B5" w:rsidRPr="00A312F0" w:rsidRDefault="003A56B5" w:rsidP="003A56B5">
      <w:pPr>
        <w:rPr>
          <w:lang w:val="hu-HU"/>
        </w:rPr>
      </w:pPr>
      <w:r w:rsidRPr="00A312F0">
        <w:rPr>
          <w:lang w:val="hu-HU"/>
        </w:rPr>
        <w:t>https://webrtchacks.com/sdp-anatomy/</w:t>
      </w:r>
    </w:p>
    <w:p w14:paraId="3DA5B67E" w14:textId="77777777" w:rsidR="003A56B5" w:rsidRPr="00A312F0" w:rsidRDefault="003A56B5" w:rsidP="003A56B5">
      <w:pPr>
        <w:rPr>
          <w:lang w:val="hu-HU"/>
        </w:rPr>
      </w:pPr>
      <w:r w:rsidRPr="00A312F0">
        <w:rPr>
          <w:lang w:val="hu-HU"/>
        </w:rPr>
        <w:t>https://www.slideshare.net/saghul/ice-4414037</w:t>
      </w:r>
    </w:p>
    <w:p w14:paraId="05DB7921" w14:textId="77777777" w:rsidR="003A56B5" w:rsidRPr="00A312F0" w:rsidRDefault="003A56B5" w:rsidP="003A56B5">
      <w:pPr>
        <w:rPr>
          <w:lang w:val="hu-HU"/>
        </w:rPr>
      </w:pPr>
      <w:r w:rsidRPr="00A312F0">
        <w:rPr>
          <w:lang w:val="hu-HU"/>
        </w:rPr>
        <w:t>https://andrewjprokop.wordpress.com/2013/09/30/understanding-session-description-protocol-sdp/</w:t>
      </w:r>
    </w:p>
    <w:p w14:paraId="68B4E557" w14:textId="77777777" w:rsidR="003A56B5" w:rsidRPr="00A312F0" w:rsidRDefault="003A56B5" w:rsidP="003A56B5">
      <w:pPr>
        <w:rPr>
          <w:lang w:val="hu-HU"/>
        </w:rPr>
      </w:pPr>
      <w:r w:rsidRPr="00A312F0">
        <w:rPr>
          <w:lang w:val="hu-HU"/>
        </w:rPr>
        <w:t>https://en.wikipedia.org/wiki/Session_Description_Protocol</w:t>
      </w:r>
    </w:p>
    <w:p w14:paraId="06F1478C" w14:textId="77777777" w:rsidR="003A56B5" w:rsidRPr="00A312F0" w:rsidRDefault="003A56B5" w:rsidP="003A56B5">
      <w:pPr>
        <w:rPr>
          <w:lang w:val="hu-HU"/>
        </w:rPr>
      </w:pPr>
      <w:r w:rsidRPr="00A312F0">
        <w:rPr>
          <w:lang w:val="hu-HU"/>
        </w:rPr>
        <w:t>https://www.voip-info.org/sdp/</w:t>
      </w:r>
    </w:p>
    <w:p w14:paraId="65DA027A" w14:textId="77777777" w:rsidR="003A56B5" w:rsidRPr="00A312F0" w:rsidRDefault="003A56B5" w:rsidP="003A56B5">
      <w:pPr>
        <w:rPr>
          <w:lang w:val="hu-HU"/>
        </w:rPr>
      </w:pPr>
      <w:r w:rsidRPr="00A312F0">
        <w:rPr>
          <w:lang w:val="hu-HU"/>
        </w:rPr>
        <w:t>https://andrewjprokop.wordpress.com/2014/07/16/an-introduction-to-webrtc-and-signaling/</w:t>
      </w:r>
    </w:p>
    <w:p w14:paraId="24033B54" w14:textId="77777777" w:rsidR="00347E28" w:rsidRPr="00A312F0" w:rsidRDefault="00347E28" w:rsidP="00FD2D66">
      <w:pPr>
        <w:rPr>
          <w:lang w:val="hu-HU"/>
        </w:rPr>
      </w:pPr>
      <w:r w:rsidRPr="00A312F0">
        <w:rPr>
          <w:lang w:val="hu-HU"/>
        </w:rPr>
        <w:t xml:space="preserve">Az SDP (session description protocol) </w:t>
      </w:r>
      <w:r w:rsidR="00CD2EAC" w:rsidRPr="00A312F0">
        <w:rPr>
          <w:lang w:val="hu-HU"/>
        </w:rPr>
        <w:t xml:space="preserve">célja, hogy multimédia kommunikáció esetén információt nyújtson a másik fél számára a küldő lehetőségeiről, elérhetőségéről. Maga a protokoll nem egy folyamatos oda-vissza üzengetést ír le, sokkal inkább hasonlítható egy egyszeri HTTP fejléc </w:t>
      </w:r>
      <w:r w:rsidR="00CD2EAC" w:rsidRPr="00A312F0">
        <w:rPr>
          <w:lang w:val="hu-HU"/>
        </w:rPr>
        <w:lastRenderedPageBreak/>
        <w:t xml:space="preserve">request-response adatcseréjéhez, ahol megadjuk a saját meta-adatainkat illetve a küldött és várt adat típusát. </w:t>
      </w:r>
      <w:r w:rsidR="009607A5" w:rsidRPr="00A312F0">
        <w:rPr>
          <w:lang w:val="hu-HU"/>
        </w:rPr>
        <w:t xml:space="preserve">Egy fél, aki előállítja saját SDP header-jét, felsorolja, hogy milyen módon lehet hozzá kapcsoldni és milyen módon tud fogadni, vagy stream-elni média tartalmat. </w:t>
      </w:r>
    </w:p>
    <w:p w14:paraId="7741B0F5" w14:textId="77777777" w:rsidR="001B1A4F" w:rsidRPr="00A312F0" w:rsidRDefault="001B1A4F" w:rsidP="00FD2D66">
      <w:pPr>
        <w:rPr>
          <w:lang w:val="hu-HU"/>
        </w:rPr>
      </w:pPr>
      <w:r w:rsidRPr="00A312F0">
        <w:rPr>
          <w:lang w:val="hu-HU"/>
        </w:rPr>
        <w:t>A fejléc nagyon egyszerűen néz ki, ebben is hasonlít egy kicsit a HTTP-hez. Teljesen plaintext alapú, a kulcsok karakterek, az értékek pedig új sort nem tartalmazó tetszőleges hosszú stringek.</w:t>
      </w:r>
      <w:r w:rsidR="006B7644" w:rsidRPr="00A312F0">
        <w:rPr>
          <w:lang w:val="hu-HU"/>
        </w:rPr>
        <w:t xml:space="preserve"> </w:t>
      </w:r>
    </w:p>
    <w:p w14:paraId="1E349FF7" w14:textId="77777777" w:rsidR="007F67CE" w:rsidRPr="00A312F0" w:rsidRDefault="006B7644" w:rsidP="00FD2D66">
      <w:pPr>
        <w:rPr>
          <w:lang w:val="hu-HU"/>
        </w:rPr>
      </w:pPr>
      <w:r w:rsidRPr="00A312F0">
        <w:rPr>
          <w:lang w:val="hu-HU"/>
        </w:rPr>
        <w:t xml:space="preserve">Az SDP 3 fő részből áll; session, időzítés, </w:t>
      </w:r>
      <w:r w:rsidR="00E40C37" w:rsidRPr="00A312F0">
        <w:rPr>
          <w:lang w:val="hu-HU"/>
        </w:rPr>
        <w:t xml:space="preserve">media description. Session definícióból csak egy lehet, de időzítésből és media description-ből tetszőlegesen sok. </w:t>
      </w:r>
    </w:p>
    <w:p w14:paraId="7C493D17" w14:textId="77777777" w:rsidR="007F67CE" w:rsidRPr="00970CDF" w:rsidRDefault="007F67CE">
      <w:pPr>
        <w:rPr>
          <w:lang w:val="hu-HU"/>
        </w:rPr>
        <w:pPrChange w:id="32" w:author="László Viktor Jánoky" w:date="2018-11-15T12:20:00Z">
          <w:pPr>
            <w:pStyle w:val="Heading3"/>
          </w:pPr>
        </w:pPrChange>
      </w:pPr>
      <w:bookmarkStart w:id="33" w:name="_Toc530047453"/>
      <w:r w:rsidRPr="00CD0F03">
        <w:rPr>
          <w:b/>
          <w:lang w:val="hu-HU"/>
          <w:rPrChange w:id="34" w:author="László Viktor Jánoky" w:date="2018-11-15T12:20:00Z">
            <w:rPr>
              <w:b w:val="0"/>
              <w:bCs w:val="0"/>
              <w:lang w:val="hu-HU"/>
            </w:rPr>
          </w:rPrChange>
        </w:rPr>
        <w:t>SDP fejléc</w:t>
      </w:r>
      <w:bookmarkEnd w:id="33"/>
    </w:p>
    <w:tbl>
      <w:tblPr>
        <w:tblStyle w:val="TableGridLight"/>
        <w:tblW w:w="0" w:type="auto"/>
        <w:tblLayout w:type="fixed"/>
        <w:tblLook w:val="04A0" w:firstRow="1" w:lastRow="0" w:firstColumn="1" w:lastColumn="0" w:noHBand="0" w:noVBand="1"/>
      </w:tblPr>
      <w:tblGrid>
        <w:gridCol w:w="9350"/>
      </w:tblGrid>
      <w:tr w:rsidR="005A0CE7" w:rsidRPr="00A312F0" w14:paraId="625EA698" w14:textId="77777777" w:rsidTr="005C0FDF">
        <w:tc>
          <w:tcPr>
            <w:tcW w:w="9350" w:type="dxa"/>
          </w:tcPr>
          <w:p w14:paraId="5A4C4754" w14:textId="77777777" w:rsidR="005A0CE7" w:rsidRPr="00A312F0" w:rsidRDefault="005A0CE7">
            <w:pPr>
              <w:rPr>
                <w:lang w:val="hu-HU"/>
              </w:rPr>
            </w:pPr>
            <w:r w:rsidRPr="00A312F0">
              <w:rPr>
                <w:lang w:val="hu-HU"/>
              </w:rPr>
              <w:t>Az SDP fejléc első és legfontosabb része a session data. Ennek a következő kulcsai vannak:</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3715"/>
              <w:gridCol w:w="5419"/>
            </w:tblGrid>
            <w:tr w:rsidR="005A0CE7" w:rsidRPr="00A312F0" w14:paraId="54817D5D" w14:textId="77777777" w:rsidTr="005C0FDF">
              <w:tc>
                <w:tcPr>
                  <w:tcW w:w="3715" w:type="dxa"/>
                  <w:vAlign w:val="center"/>
                </w:tcPr>
                <w:p w14:paraId="4839ECC5" w14:textId="77777777" w:rsidR="005A0CE7" w:rsidRPr="00A312F0" w:rsidRDefault="005A0CE7" w:rsidP="005A0CE7">
                  <w:pPr>
                    <w:jc w:val="left"/>
                    <w:rPr>
                      <w:lang w:val="hu-HU"/>
                    </w:rPr>
                  </w:pPr>
                  <w:r w:rsidRPr="00A312F0">
                    <w:rPr>
                      <w:lang w:val="hu-HU"/>
                    </w:rPr>
                    <w:t>v=0</w:t>
                  </w:r>
                </w:p>
              </w:tc>
              <w:tc>
                <w:tcPr>
                  <w:tcW w:w="5419" w:type="dxa"/>
                  <w:vAlign w:val="center"/>
                </w:tcPr>
                <w:p w14:paraId="6A603777" w14:textId="77777777" w:rsidR="005A0CE7" w:rsidRPr="00A312F0" w:rsidRDefault="005A0CE7" w:rsidP="005A0CE7">
                  <w:pPr>
                    <w:jc w:val="left"/>
                    <w:rPr>
                      <w:lang w:val="hu-HU"/>
                    </w:rPr>
                  </w:pPr>
                  <w:r w:rsidRPr="00A312F0">
                    <w:rPr>
                      <w:lang w:val="hu-HU"/>
                    </w:rPr>
                    <w:t>Protokoll verziója. Jelenleg csak a 0 érték elfogadott.</w:t>
                  </w:r>
                </w:p>
              </w:tc>
            </w:tr>
            <w:tr w:rsidR="005A0CE7" w:rsidRPr="00A312F0" w14:paraId="1B82023E" w14:textId="77777777" w:rsidTr="005C0FDF">
              <w:tc>
                <w:tcPr>
                  <w:tcW w:w="3715" w:type="dxa"/>
                  <w:vAlign w:val="center"/>
                </w:tcPr>
                <w:p w14:paraId="745F8BAC" w14:textId="77777777" w:rsidR="005A0CE7" w:rsidRPr="00A312F0" w:rsidRDefault="005A0CE7" w:rsidP="005A0CE7">
                  <w:pPr>
                    <w:jc w:val="left"/>
                    <w:rPr>
                      <w:lang w:val="hu-HU"/>
                    </w:rPr>
                  </w:pPr>
                  <w:r w:rsidRPr="00A312F0">
                    <w:rPr>
                      <w:lang w:val="hu-HU"/>
                    </w:rPr>
                    <w:t>o=- 6037493519144602100 2 IN IP4 127.0.0.1</w:t>
                  </w:r>
                </w:p>
              </w:tc>
              <w:tc>
                <w:tcPr>
                  <w:tcW w:w="5419" w:type="dxa"/>
                  <w:vAlign w:val="center"/>
                </w:tcPr>
                <w:p w14:paraId="10787F94" w14:textId="77777777" w:rsidR="005A0CE7" w:rsidRPr="00A312F0" w:rsidRDefault="005A0CE7" w:rsidP="005C0FDF">
                  <w:pPr>
                    <w:jc w:val="left"/>
                    <w:rPr>
                      <w:lang w:val="hu-HU"/>
                    </w:rPr>
                  </w:pPr>
                  <w:r w:rsidRPr="00A312F0">
                    <w:rPr>
                      <w:lang w:val="hu-HU"/>
                    </w:rPr>
                    <w:t xml:space="preserve">Az első érték maga a session id. A 2-es szám a session verziójára utal, tehát ha később változtatunk a stream-en, például kikapcsoljuk a mikrofont, az újragenerált fejlécben 3-as érték fog szerepelni. Az IN az internetet jelenti, mint szállító eszköz, az IP4 természetesen az IPv4 protokollra, </w:t>
                  </w:r>
                  <w:r w:rsidR="005C0FDF" w:rsidRPr="00A312F0">
                    <w:rPr>
                      <w:lang w:val="hu-HU"/>
                    </w:rPr>
                    <w:t xml:space="preserve">az utolsó ip cím pedig a gép ip címe. </w:t>
                  </w:r>
                  <w:r w:rsidR="001D16FD" w:rsidRPr="00A312F0">
                    <w:rPr>
                      <w:lang w:val="hu-HU"/>
                    </w:rPr>
                    <w:t>(</w:t>
                  </w:r>
                  <w:r w:rsidR="005C0FDF" w:rsidRPr="00A312F0">
                    <w:rPr>
                      <w:lang w:val="hu-HU"/>
                    </w:rPr>
                    <w:t>Ez az utolsó három adat nem fog kelleni a WebRTC kapcsolat felépítéséhez, mivel ahhoz az ICE protokollt használjuk.</w:t>
                  </w:r>
                  <w:r w:rsidR="001D16FD" w:rsidRPr="00A312F0">
                    <w:rPr>
                      <w:lang w:val="hu-HU"/>
                    </w:rPr>
                    <w:t>)</w:t>
                  </w:r>
                </w:p>
              </w:tc>
            </w:tr>
            <w:tr w:rsidR="005A0CE7" w:rsidRPr="00A312F0" w14:paraId="068625DB" w14:textId="77777777" w:rsidTr="005C0FDF">
              <w:tc>
                <w:tcPr>
                  <w:tcW w:w="3715" w:type="dxa"/>
                  <w:vAlign w:val="center"/>
                </w:tcPr>
                <w:p w14:paraId="78DA8801" w14:textId="77777777" w:rsidR="005A0CE7" w:rsidRPr="00A312F0" w:rsidRDefault="005A0CE7" w:rsidP="005A0CE7">
                  <w:pPr>
                    <w:jc w:val="left"/>
                    <w:rPr>
                      <w:lang w:val="hu-HU"/>
                    </w:rPr>
                  </w:pPr>
                  <w:r w:rsidRPr="00A312F0">
                    <w:rPr>
                      <w:lang w:val="hu-HU"/>
                    </w:rPr>
                    <w:t>s=-</w:t>
                  </w:r>
                </w:p>
              </w:tc>
              <w:tc>
                <w:tcPr>
                  <w:tcW w:w="5419" w:type="dxa"/>
                  <w:vAlign w:val="center"/>
                </w:tcPr>
                <w:p w14:paraId="1D942AE3" w14:textId="77777777" w:rsidR="005A0CE7" w:rsidRPr="00A312F0" w:rsidRDefault="002274FF" w:rsidP="002274FF">
                  <w:pPr>
                    <w:jc w:val="left"/>
                    <w:rPr>
                      <w:lang w:val="hu-HU"/>
                    </w:rPr>
                  </w:pPr>
                  <w:r w:rsidRPr="00A312F0">
                    <w:rPr>
                      <w:lang w:val="hu-HU"/>
                    </w:rPr>
                    <w:t>Az s kulcshoz a session szövegesen megadott neve tartozik, amit láthatóan nem használnak ki az implementációk.</w:t>
                  </w:r>
                </w:p>
              </w:tc>
            </w:tr>
            <w:tr w:rsidR="005A0CE7" w:rsidRPr="00A312F0" w14:paraId="72B8929F" w14:textId="77777777" w:rsidTr="005C0FDF">
              <w:tc>
                <w:tcPr>
                  <w:tcW w:w="3715" w:type="dxa"/>
                  <w:vAlign w:val="center"/>
                </w:tcPr>
                <w:p w14:paraId="4EB8840A" w14:textId="77777777" w:rsidR="005A0CE7" w:rsidRPr="00A312F0" w:rsidRDefault="005A0CE7" w:rsidP="005A0CE7">
                  <w:pPr>
                    <w:jc w:val="left"/>
                    <w:rPr>
                      <w:lang w:val="hu-HU"/>
                    </w:rPr>
                  </w:pPr>
                  <w:r w:rsidRPr="00A312F0">
                    <w:rPr>
                      <w:lang w:val="hu-HU"/>
                    </w:rPr>
                    <w:t>t=0 0</w:t>
                  </w:r>
                </w:p>
              </w:tc>
              <w:tc>
                <w:tcPr>
                  <w:tcW w:w="5419" w:type="dxa"/>
                  <w:vAlign w:val="center"/>
                </w:tcPr>
                <w:p w14:paraId="1FA603D8" w14:textId="77777777" w:rsidR="005A0CE7" w:rsidRPr="00A312F0" w:rsidRDefault="008F186B" w:rsidP="008F186B">
                  <w:pPr>
                    <w:jc w:val="left"/>
                    <w:rPr>
                      <w:lang w:val="hu-HU"/>
                    </w:rPr>
                  </w:pPr>
                  <w:r w:rsidRPr="00A312F0">
                    <w:rPr>
                      <w:lang w:val="hu-HU"/>
                    </w:rPr>
                    <w:t xml:space="preserve">A t a time-ra utal, ez a kulcs adja meg, hogy milyen időintervallumon valid a session. Láthatóan 0 időpillanattól 0-ig, ami jelenthetné azt, hogy soha </w:t>
                  </w:r>
                  <w:r w:rsidRPr="00A312F0">
                    <w:rPr>
                      <w:lang w:val="hu-HU"/>
                    </w:rPr>
                    <w:lastRenderedPageBreak/>
                    <w:t>nem érvényes, de jelen esetben ez azt jelenti, hogy tetszőleges időre szól a session.</w:t>
                  </w:r>
                </w:p>
              </w:tc>
            </w:tr>
            <w:tr w:rsidR="005A0CE7" w:rsidRPr="00A312F0" w14:paraId="3E6463F2" w14:textId="77777777" w:rsidTr="005C0FDF">
              <w:tc>
                <w:tcPr>
                  <w:tcW w:w="3715" w:type="dxa"/>
                  <w:vAlign w:val="center"/>
                </w:tcPr>
                <w:p w14:paraId="77DB93F7" w14:textId="77777777" w:rsidR="005A0CE7" w:rsidRPr="00A312F0" w:rsidRDefault="005A0CE7" w:rsidP="001A6004">
                  <w:pPr>
                    <w:jc w:val="left"/>
                    <w:rPr>
                      <w:lang w:val="hu-HU"/>
                    </w:rPr>
                  </w:pPr>
                  <w:r w:rsidRPr="00A312F0">
                    <w:rPr>
                      <w:lang w:val="hu-HU"/>
                    </w:rPr>
                    <w:lastRenderedPageBreak/>
                    <w:t xml:space="preserve">a=group:BUNDLE </w:t>
                  </w:r>
                  <w:r w:rsidR="001A6004" w:rsidRPr="00A312F0">
                    <w:rPr>
                      <w:lang w:val="hu-HU"/>
                    </w:rPr>
                    <w:t xml:space="preserve">audio </w:t>
                  </w:r>
                  <w:r w:rsidRPr="00A312F0">
                    <w:rPr>
                      <w:lang w:val="hu-HU"/>
                    </w:rPr>
                    <w:t>video data</w:t>
                  </w:r>
                </w:p>
              </w:tc>
              <w:tc>
                <w:tcPr>
                  <w:tcW w:w="5419" w:type="dxa"/>
                  <w:vAlign w:val="center"/>
                </w:tcPr>
                <w:p w14:paraId="0E82BA55" w14:textId="77777777" w:rsidR="005A0CE7" w:rsidRPr="00A312F0" w:rsidRDefault="00C678A6" w:rsidP="007569C6">
                  <w:pPr>
                    <w:jc w:val="left"/>
                    <w:rPr>
                      <w:lang w:val="hu-HU"/>
                    </w:rPr>
                  </w:pPr>
                  <w:r w:rsidRPr="00A312F0">
                    <w:rPr>
                      <w:lang w:val="hu-HU"/>
                    </w:rPr>
                    <w:t>Az a kulcs attribútumot jelent, ezen belül is a bundle group több stream együttes átvitelét jelzi, melyeket külön-külön később részletez a saját leírója.</w:t>
                  </w:r>
                  <w:r w:rsidR="00E95318" w:rsidRPr="00A312F0">
                    <w:rPr>
                      <w:lang w:val="hu-HU"/>
                    </w:rPr>
                    <w:t xml:space="preserve"> Mint látható audio</w:t>
                  </w:r>
                  <w:r w:rsidR="007569C6" w:rsidRPr="00A312F0">
                    <w:rPr>
                      <w:lang w:val="hu-HU"/>
                    </w:rPr>
                    <w:t>,</w:t>
                  </w:r>
                  <w:r w:rsidR="00E95318" w:rsidRPr="00A312F0">
                    <w:rPr>
                      <w:lang w:val="hu-HU"/>
                    </w:rPr>
                    <w:t xml:space="preserve"> vi</w:t>
                  </w:r>
                  <w:r w:rsidR="007569C6" w:rsidRPr="00A312F0">
                    <w:rPr>
                      <w:lang w:val="hu-HU"/>
                    </w:rPr>
                    <w:t>deo és data stream-ek átvitelére való képességet jelez ami pont elegendő egy valós idejű chat-eléshez.</w:t>
                  </w:r>
                  <w:r w:rsidR="00E95318" w:rsidRPr="00A312F0">
                    <w:rPr>
                      <w:lang w:val="hu-HU"/>
                    </w:rPr>
                    <w:t xml:space="preserve"> </w:t>
                  </w:r>
                </w:p>
              </w:tc>
            </w:tr>
            <w:tr w:rsidR="005A0CE7" w:rsidRPr="00A312F0" w14:paraId="5DE15E96" w14:textId="77777777" w:rsidTr="005C0FDF">
              <w:tc>
                <w:tcPr>
                  <w:tcW w:w="3715" w:type="dxa"/>
                  <w:vAlign w:val="center"/>
                </w:tcPr>
                <w:p w14:paraId="72E9E5BB" w14:textId="77777777" w:rsidR="005A0CE7" w:rsidRPr="00A312F0" w:rsidRDefault="005A0CE7" w:rsidP="005A0CE7">
                  <w:pPr>
                    <w:jc w:val="left"/>
                    <w:rPr>
                      <w:lang w:val="hu-HU"/>
                    </w:rPr>
                  </w:pPr>
                  <w:r w:rsidRPr="00A312F0">
                    <w:rPr>
                      <w:lang w:val="hu-HU"/>
                    </w:rPr>
                    <w:t>a=msid-semantic: WMS lXRsYHOZTANYJUkp60Qfmeyc4eKkAwsaljaQ</w:t>
                  </w:r>
                </w:p>
              </w:tc>
              <w:tc>
                <w:tcPr>
                  <w:tcW w:w="5419" w:type="dxa"/>
                  <w:vAlign w:val="center"/>
                </w:tcPr>
                <w:p w14:paraId="4806A5E4" w14:textId="77777777" w:rsidR="005A0CE7" w:rsidRPr="00A312F0" w:rsidRDefault="002078B3" w:rsidP="002078B3">
                  <w:pPr>
                    <w:jc w:val="left"/>
                    <w:rPr>
                      <w:lang w:val="hu-HU"/>
                    </w:rPr>
                  </w:pPr>
                  <w:r w:rsidRPr="00A312F0">
                    <w:rPr>
                      <w:lang w:val="hu-HU"/>
                    </w:rPr>
                    <w:t>Ez az attribútum egy egyedi azonosítót rendel a WMS-hez (WebRTC Media Stream). A stream-ek ezzel lesznek azonosítva.</w:t>
                  </w:r>
                </w:p>
              </w:tc>
            </w:tr>
          </w:tbl>
          <w:p w14:paraId="62486C05" w14:textId="77777777" w:rsidR="005A0CE7" w:rsidRPr="00A312F0" w:rsidRDefault="005A0CE7" w:rsidP="007F67CE">
            <w:pPr>
              <w:rPr>
                <w:lang w:val="hu-HU"/>
              </w:rPr>
            </w:pPr>
          </w:p>
        </w:tc>
      </w:tr>
      <w:tr w:rsidR="005A0CE7" w:rsidRPr="00A312F0" w14:paraId="6528AA3D" w14:textId="77777777" w:rsidTr="005C0FDF">
        <w:tc>
          <w:tcPr>
            <w:tcW w:w="9350" w:type="dxa"/>
          </w:tcPr>
          <w:p w14:paraId="746957F6" w14:textId="77777777" w:rsidR="005A0CE7" w:rsidRPr="00A312F0" w:rsidRDefault="008962EF" w:rsidP="007F67CE">
            <w:pPr>
              <w:rPr>
                <w:lang w:val="hu-HU"/>
              </w:rPr>
            </w:pPr>
            <w:r w:rsidRPr="00A312F0">
              <w:rPr>
                <w:lang w:val="hu-HU"/>
              </w:rPr>
              <w:lastRenderedPageBreak/>
              <w:t xml:space="preserve">A következő </w:t>
            </w:r>
            <w:r w:rsidR="003A56B5" w:rsidRPr="00A312F0">
              <w:rPr>
                <w:lang w:val="hu-HU"/>
              </w:rPr>
              <w:t>(</w:t>
            </w:r>
            <w:r w:rsidRPr="00A312F0">
              <w:rPr>
                <w:lang w:val="hu-HU"/>
              </w:rPr>
              <w:t>opcionális</w:t>
            </w:r>
            <w:r w:rsidR="003A56B5" w:rsidRPr="00A312F0">
              <w:rPr>
                <w:lang w:val="hu-HU"/>
              </w:rPr>
              <w:t>) rész a különböző médiatípusokat írja le</w:t>
            </w:r>
            <w:r w:rsidR="008B36C4" w:rsidRPr="00A312F0">
              <w:rPr>
                <w:lang w:val="hu-HU"/>
              </w:rPr>
              <w:t>:</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3715"/>
              <w:gridCol w:w="5419"/>
            </w:tblGrid>
            <w:tr w:rsidR="003A56B5" w:rsidRPr="00A312F0" w14:paraId="3CB81E6E" w14:textId="77777777" w:rsidTr="00F712F8">
              <w:tc>
                <w:tcPr>
                  <w:tcW w:w="3715" w:type="dxa"/>
                  <w:vAlign w:val="center"/>
                </w:tcPr>
                <w:p w14:paraId="7624CB48" w14:textId="77777777" w:rsidR="003A56B5" w:rsidRPr="00A312F0" w:rsidRDefault="003A56B5" w:rsidP="003A56B5">
                  <w:pPr>
                    <w:jc w:val="left"/>
                    <w:rPr>
                      <w:lang w:val="hu-HU"/>
                    </w:rPr>
                  </w:pPr>
                  <w:r w:rsidRPr="00A312F0">
                    <w:rPr>
                      <w:lang w:val="hu-HU"/>
                    </w:rPr>
                    <w:t>m=application 53350 DTLS/SCTP 5000</w:t>
                  </w:r>
                </w:p>
              </w:tc>
              <w:tc>
                <w:tcPr>
                  <w:tcW w:w="5419" w:type="dxa"/>
                  <w:vAlign w:val="center"/>
                </w:tcPr>
                <w:p w14:paraId="6B4163A6" w14:textId="77777777" w:rsidR="003A56B5" w:rsidRPr="00A312F0" w:rsidRDefault="003A56B5" w:rsidP="003A56B5">
                  <w:pPr>
                    <w:jc w:val="left"/>
                    <w:rPr>
                      <w:lang w:val="hu-HU"/>
                    </w:rPr>
                  </w:pPr>
                  <w:r w:rsidRPr="00A312F0">
                    <w:rPr>
                      <w:lang w:val="hu-HU"/>
                    </w:rPr>
                    <w:t>Ez az attribútum írja le, hogy datastream is tartozik a session-höz, mégpedig az 53350-es porton DTLS titkosítással és SCTP protokollon keresztül.</w:t>
                  </w:r>
                </w:p>
              </w:tc>
            </w:tr>
            <w:tr w:rsidR="003A56B5" w:rsidRPr="00A312F0" w14:paraId="7C00534B" w14:textId="77777777" w:rsidTr="00F712F8">
              <w:tc>
                <w:tcPr>
                  <w:tcW w:w="3715" w:type="dxa"/>
                  <w:vAlign w:val="center"/>
                </w:tcPr>
                <w:p w14:paraId="354DF9FA" w14:textId="77777777" w:rsidR="003A56B5" w:rsidRPr="00A312F0" w:rsidRDefault="001832A5" w:rsidP="003A56B5">
                  <w:pPr>
                    <w:jc w:val="left"/>
                    <w:rPr>
                      <w:lang w:val="hu-HU"/>
                    </w:rPr>
                  </w:pPr>
                  <w:r w:rsidRPr="00A312F0">
                    <w:rPr>
                      <w:lang w:val="hu-HU"/>
                    </w:rPr>
                    <w:t>c=IN....</w:t>
                  </w:r>
                  <w:r w:rsidRPr="00A312F0">
                    <w:rPr>
                      <w:lang w:val="hu-HU"/>
                    </w:rPr>
                    <w:br/>
                    <w:t>a=candidate...</w:t>
                  </w:r>
                  <w:r w:rsidRPr="00A312F0">
                    <w:rPr>
                      <w:lang w:val="hu-HU"/>
                    </w:rPr>
                    <w:br/>
                    <w:t>a=ice-...</w:t>
                  </w:r>
                </w:p>
              </w:tc>
              <w:tc>
                <w:tcPr>
                  <w:tcW w:w="5419" w:type="dxa"/>
                  <w:vAlign w:val="center"/>
                </w:tcPr>
                <w:p w14:paraId="74AF9AC2" w14:textId="77777777" w:rsidR="003A56B5" w:rsidRPr="00A312F0" w:rsidRDefault="001832A5" w:rsidP="001832A5">
                  <w:pPr>
                    <w:jc w:val="left"/>
                    <w:rPr>
                      <w:lang w:val="hu-HU"/>
                    </w:rPr>
                  </w:pPr>
                  <w:r w:rsidRPr="00A312F0">
                    <w:rPr>
                      <w:lang w:val="hu-HU"/>
                    </w:rPr>
                    <w:t>Ezek az attribútumok hasonlóak az audio és video leírásokhoz.</w:t>
                  </w:r>
                </w:p>
              </w:tc>
            </w:tr>
          </w:tbl>
          <w:p w14:paraId="4101652C" w14:textId="77777777" w:rsidR="003A56B5" w:rsidRPr="00A312F0" w:rsidRDefault="003A56B5" w:rsidP="007F67CE">
            <w:pPr>
              <w:rPr>
                <w:lang w:val="hu-HU"/>
              </w:rPr>
            </w:pPr>
          </w:p>
        </w:tc>
      </w:tr>
      <w:tr w:rsidR="005A0CE7" w:rsidRPr="00A312F0" w14:paraId="20236BBE" w14:textId="77777777" w:rsidTr="005C0FDF">
        <w:tc>
          <w:tcPr>
            <w:tcW w:w="9350" w:type="dxa"/>
          </w:tcPr>
          <w:p w14:paraId="22D09F18" w14:textId="77777777" w:rsidR="008B36C4" w:rsidRPr="00A312F0" w:rsidRDefault="008B36C4" w:rsidP="008B36C4">
            <w:pPr>
              <w:rPr>
                <w:lang w:val="hu-HU"/>
              </w:rPr>
            </w:pPr>
            <w:r w:rsidRPr="00A312F0">
              <w:rPr>
                <w:lang w:val="hu-HU"/>
              </w:rPr>
              <w:t>A következő (opcionális) rész az audio csatornát írja le:</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3715"/>
              <w:gridCol w:w="5419"/>
            </w:tblGrid>
            <w:tr w:rsidR="008B36C4" w:rsidRPr="00A312F0" w14:paraId="02C6EB88" w14:textId="77777777" w:rsidTr="00F712F8">
              <w:tc>
                <w:tcPr>
                  <w:tcW w:w="3715" w:type="dxa"/>
                  <w:vAlign w:val="center"/>
                </w:tcPr>
                <w:p w14:paraId="1700D059" w14:textId="77777777" w:rsidR="008B36C4" w:rsidRPr="00A312F0" w:rsidRDefault="008B36C4" w:rsidP="008B36C4">
                  <w:pPr>
                    <w:jc w:val="left"/>
                    <w:rPr>
                      <w:lang w:val="hu-HU"/>
                    </w:rPr>
                  </w:pPr>
                  <w:r w:rsidRPr="00A312F0">
                    <w:rPr>
                      <w:lang w:val="hu-HU"/>
                    </w:rPr>
                    <w:t>m=audio 58779 UDP/TLS/RTP/SAVPF 111 103 104 9 0 8 106 105 13 126</w:t>
                  </w:r>
                </w:p>
              </w:tc>
              <w:tc>
                <w:tcPr>
                  <w:tcW w:w="5419" w:type="dxa"/>
                  <w:vAlign w:val="center"/>
                </w:tcPr>
                <w:p w14:paraId="6579F11C" w14:textId="77777777" w:rsidR="008B36C4" w:rsidRPr="00A312F0" w:rsidRDefault="008B36C4" w:rsidP="008B36C4">
                  <w:pPr>
                    <w:jc w:val="left"/>
                    <w:rPr>
                      <w:lang w:val="hu-HU"/>
                    </w:rPr>
                  </w:pPr>
                  <w:r w:rsidRPr="00A312F0">
                    <w:rPr>
                      <w:lang w:val="hu-HU"/>
                    </w:rPr>
                    <w:t>Ez az attribútum írja le, hogy audio csatornát tud nyitni a session az adott porton. UDP-n keresztül, TLS titkosítással. Az RTP/SAVPF pedig az SRTP, SRTCP és RTCP protokollok használatát írja elő.</w:t>
                  </w:r>
                </w:p>
              </w:tc>
            </w:tr>
            <w:tr w:rsidR="008B36C4" w:rsidRPr="00A312F0" w14:paraId="7935D478" w14:textId="77777777" w:rsidTr="00F712F8">
              <w:tc>
                <w:tcPr>
                  <w:tcW w:w="3715" w:type="dxa"/>
                  <w:vAlign w:val="center"/>
                </w:tcPr>
                <w:p w14:paraId="73A39BBE" w14:textId="77777777" w:rsidR="008B36C4" w:rsidRPr="00A312F0" w:rsidRDefault="00DE7F0F" w:rsidP="008B36C4">
                  <w:pPr>
                    <w:jc w:val="left"/>
                    <w:rPr>
                      <w:lang w:val="hu-HU"/>
                    </w:rPr>
                  </w:pPr>
                  <w:r w:rsidRPr="00A312F0">
                    <w:rPr>
                      <w:lang w:val="hu-HU"/>
                    </w:rPr>
                    <w:lastRenderedPageBreak/>
                    <w:t>c=IN IP4 217.130.243.155</w:t>
                  </w:r>
                </w:p>
              </w:tc>
              <w:tc>
                <w:tcPr>
                  <w:tcW w:w="5419" w:type="dxa"/>
                  <w:vAlign w:val="center"/>
                </w:tcPr>
                <w:p w14:paraId="6E94A7B7" w14:textId="77777777" w:rsidR="008B36C4" w:rsidRPr="00A312F0" w:rsidRDefault="00DE7F0F" w:rsidP="00DE7F0F">
                  <w:pPr>
                    <w:jc w:val="left"/>
                    <w:rPr>
                      <w:lang w:val="hu-HU"/>
                    </w:rPr>
                  </w:pPr>
                  <w:r w:rsidRPr="00A312F0">
                    <w:rPr>
                      <w:lang w:val="hu-HU"/>
                    </w:rPr>
                    <w:t>Ez a sor adja meg, hogy honnan várod az audio kapcsolatot. Mivel a pontos címet az ICE protokoll t</w:t>
                  </w:r>
                </w:p>
              </w:tc>
            </w:tr>
            <w:tr w:rsidR="00DE7F0F" w:rsidRPr="00A312F0" w14:paraId="68CAF6FC" w14:textId="77777777" w:rsidTr="00F712F8">
              <w:tc>
                <w:tcPr>
                  <w:tcW w:w="3715" w:type="dxa"/>
                  <w:vAlign w:val="center"/>
                </w:tcPr>
                <w:p w14:paraId="70EAE639" w14:textId="77777777" w:rsidR="00DE7F0F" w:rsidRPr="00A312F0" w:rsidRDefault="00DE7F0F" w:rsidP="008B36C4">
                  <w:pPr>
                    <w:jc w:val="left"/>
                    <w:rPr>
                      <w:lang w:val="hu-HU"/>
                    </w:rPr>
                  </w:pPr>
                  <w:r w:rsidRPr="00A312F0">
                    <w:rPr>
                      <w:lang w:val="hu-HU"/>
                    </w:rPr>
                    <w:t>a=rtcp:51472 IN IP4 217.130.243.155</w:t>
                  </w:r>
                </w:p>
              </w:tc>
              <w:tc>
                <w:tcPr>
                  <w:tcW w:w="5419" w:type="dxa"/>
                  <w:vAlign w:val="center"/>
                </w:tcPr>
                <w:p w14:paraId="3664CBAC" w14:textId="77777777" w:rsidR="00DE7F0F" w:rsidRPr="00A312F0" w:rsidRDefault="00DE7F0F" w:rsidP="00DE7F0F">
                  <w:pPr>
                    <w:jc w:val="left"/>
                    <w:rPr>
                      <w:lang w:val="hu-HU"/>
                    </w:rPr>
                  </w:pPr>
                  <w:r w:rsidRPr="00A312F0">
                    <w:rPr>
                      <w:lang w:val="hu-HU"/>
                    </w:rPr>
                    <w:t>Ez a sor írja le az rtcp kapcsolatot.</w:t>
                  </w:r>
                  <w:r w:rsidR="00887256" w:rsidRPr="00A312F0">
                    <w:rPr>
                      <w:lang w:val="hu-HU"/>
                    </w:rPr>
                    <w:t xml:space="preserve"> (A port megegyezik az SRTP porttal, mivel ezek multiplexálhatóak.)</w:t>
                  </w:r>
                </w:p>
              </w:tc>
            </w:tr>
            <w:tr w:rsidR="00887256" w:rsidRPr="00A312F0" w14:paraId="633EE1E9" w14:textId="77777777" w:rsidTr="00F712F8">
              <w:tc>
                <w:tcPr>
                  <w:tcW w:w="3715" w:type="dxa"/>
                  <w:vAlign w:val="center"/>
                </w:tcPr>
                <w:p w14:paraId="1544247D" w14:textId="77777777" w:rsidR="00887256" w:rsidRPr="00A312F0" w:rsidRDefault="00887256" w:rsidP="008B36C4">
                  <w:pPr>
                    <w:jc w:val="left"/>
                    <w:rPr>
                      <w:lang w:val="hu-HU"/>
                    </w:rPr>
                  </w:pPr>
                  <w:r w:rsidRPr="00A312F0">
                    <w:rPr>
                      <w:lang w:val="hu-HU"/>
                    </w:rPr>
                    <w:t>a=candidate:1467250027 1 udp 2122260223 192.168.0.196 46243 typ host generation 0</w:t>
                  </w:r>
                </w:p>
                <w:p w14:paraId="08D03206" w14:textId="77777777" w:rsidR="00887256" w:rsidRPr="00A312F0" w:rsidRDefault="00887256" w:rsidP="008B36C4">
                  <w:pPr>
                    <w:jc w:val="left"/>
                    <w:rPr>
                      <w:lang w:val="hu-HU"/>
                    </w:rPr>
                  </w:pPr>
                  <w:r w:rsidRPr="00A312F0">
                    <w:rPr>
                      <w:lang w:val="hu-HU"/>
                    </w:rPr>
                    <w:t>a=candidate:1467250027 2 udp 2122260222 192.168.0.196 56280 typ host generation 0</w:t>
                  </w:r>
                </w:p>
              </w:tc>
              <w:tc>
                <w:tcPr>
                  <w:tcW w:w="5419" w:type="dxa"/>
                  <w:vAlign w:val="center"/>
                </w:tcPr>
                <w:p w14:paraId="4CFA80B0" w14:textId="77777777" w:rsidR="00887256" w:rsidRPr="00A312F0" w:rsidRDefault="00887256" w:rsidP="00887256">
                  <w:pPr>
                    <w:jc w:val="left"/>
                    <w:rPr>
                      <w:lang w:val="hu-HU"/>
                    </w:rPr>
                  </w:pPr>
                  <w:r w:rsidRPr="00A312F0">
                    <w:rPr>
                      <w:lang w:val="hu-HU"/>
                    </w:rPr>
                    <w:t>Az ICE jelölt adatai. Rengeteg ilyen attribútum pár lehet az SDP fejlécben, mindegyik egy lehetséges csatornát ír le, melyen keresztül felépülhet a kapcsolat Az első komponens ahol 1-es szám van, az RTP protokollra vonatkozik, a 2-es szám pedig az RTCP-re.</w:t>
                  </w:r>
                </w:p>
              </w:tc>
            </w:tr>
            <w:tr w:rsidR="0078273D" w:rsidRPr="00A312F0" w14:paraId="3F324F7B" w14:textId="77777777" w:rsidTr="00F712F8">
              <w:tc>
                <w:tcPr>
                  <w:tcW w:w="3715" w:type="dxa"/>
                  <w:vAlign w:val="center"/>
                </w:tcPr>
                <w:p w14:paraId="7AAFCA01" w14:textId="77777777" w:rsidR="0078273D" w:rsidRPr="00A312F0" w:rsidRDefault="0078273D" w:rsidP="0078273D">
                  <w:pPr>
                    <w:jc w:val="left"/>
                    <w:rPr>
                      <w:lang w:val="hu-HU"/>
                    </w:rPr>
                  </w:pPr>
                  <w:r w:rsidRPr="00A312F0">
                    <w:rPr>
                      <w:lang w:val="hu-HU"/>
                    </w:rPr>
                    <w:t>a=ice-ufrag:Oyef7uvBlwafI3hT</w:t>
                  </w:r>
                </w:p>
                <w:p w14:paraId="0AB44EE0" w14:textId="77777777" w:rsidR="0078273D" w:rsidRPr="00A312F0" w:rsidRDefault="0078273D" w:rsidP="0078273D">
                  <w:pPr>
                    <w:jc w:val="left"/>
                    <w:rPr>
                      <w:lang w:val="hu-HU"/>
                    </w:rPr>
                  </w:pPr>
                  <w:r w:rsidRPr="00A312F0">
                    <w:rPr>
                      <w:lang w:val="hu-HU"/>
                    </w:rPr>
                    <w:t>a=ice-pwd:T0teqPLNQQOf+5W+ls+P2p16</w:t>
                  </w:r>
                </w:p>
              </w:tc>
              <w:tc>
                <w:tcPr>
                  <w:tcW w:w="5419" w:type="dxa"/>
                  <w:vAlign w:val="center"/>
                </w:tcPr>
                <w:p w14:paraId="5A5BAB91" w14:textId="77777777" w:rsidR="0078273D" w:rsidRPr="00A312F0" w:rsidRDefault="0078273D" w:rsidP="0078273D">
                  <w:pPr>
                    <w:jc w:val="left"/>
                    <w:rPr>
                      <w:lang w:val="hu-HU"/>
                    </w:rPr>
                  </w:pPr>
                  <w:r w:rsidRPr="00A312F0">
                    <w:rPr>
                      <w:lang w:val="hu-HU"/>
                    </w:rPr>
                    <w:t>E két attribútum a kapcsolat titkosságát hivatott erősíteni, tehát csak az adott jelszó birtokában kapcsolódhat a másik fél a hoszthoz.</w:t>
                  </w:r>
                </w:p>
              </w:tc>
            </w:tr>
            <w:tr w:rsidR="00455682" w:rsidRPr="00A312F0" w14:paraId="463E8DF0" w14:textId="77777777" w:rsidTr="00F712F8">
              <w:tc>
                <w:tcPr>
                  <w:tcW w:w="3715" w:type="dxa"/>
                  <w:vAlign w:val="center"/>
                </w:tcPr>
                <w:p w14:paraId="745F98D7" w14:textId="77777777" w:rsidR="00455682" w:rsidRPr="00A312F0" w:rsidRDefault="00455682" w:rsidP="00455682">
                  <w:pPr>
                    <w:jc w:val="left"/>
                    <w:rPr>
                      <w:lang w:val="hu-HU"/>
                    </w:rPr>
                  </w:pPr>
                  <w:r w:rsidRPr="00A312F0">
                    <w:rPr>
                      <w:lang w:val="hu-HU"/>
                    </w:rPr>
                    <w:t>a=fingerprint:sha-256 49:66:12:17:0D:1C:91:AE:57:4C:C6:36:DD:D5:97:D2:7D:62:C9:9A:7F:B9:A3:F4:70:03:E7:43:91:73:23:5E</w:t>
                  </w:r>
                </w:p>
                <w:p w14:paraId="0FD1D773" w14:textId="77777777" w:rsidR="00455682" w:rsidRPr="00A312F0" w:rsidRDefault="00455682" w:rsidP="00455682">
                  <w:pPr>
                    <w:jc w:val="left"/>
                    <w:rPr>
                      <w:lang w:val="hu-HU"/>
                    </w:rPr>
                  </w:pPr>
                  <w:r w:rsidRPr="00A312F0">
                    <w:rPr>
                      <w:lang w:val="hu-HU"/>
                    </w:rPr>
                    <w:t>a=setup:actpass</w:t>
                  </w:r>
                </w:p>
              </w:tc>
              <w:tc>
                <w:tcPr>
                  <w:tcW w:w="5419" w:type="dxa"/>
                  <w:vAlign w:val="center"/>
                </w:tcPr>
                <w:p w14:paraId="0A20598A" w14:textId="77777777" w:rsidR="00455682" w:rsidRPr="00A312F0" w:rsidRDefault="00455682" w:rsidP="00455682">
                  <w:pPr>
                    <w:jc w:val="left"/>
                    <w:rPr>
                      <w:lang w:val="hu-HU"/>
                    </w:rPr>
                  </w:pPr>
                  <w:r w:rsidRPr="00A312F0">
                    <w:rPr>
                      <w:lang w:val="hu-HU"/>
                    </w:rPr>
                    <w:t>Ezek az attribútumok a DTLS kapcsolathoz kellenek, a hash pedig a cert alapján készül.</w:t>
                  </w:r>
                </w:p>
              </w:tc>
            </w:tr>
            <w:tr w:rsidR="007516B9" w:rsidRPr="00A312F0" w14:paraId="4E47EAEF" w14:textId="77777777" w:rsidTr="00F712F8">
              <w:tc>
                <w:tcPr>
                  <w:tcW w:w="3715" w:type="dxa"/>
                  <w:vAlign w:val="center"/>
                </w:tcPr>
                <w:p w14:paraId="07125239" w14:textId="77777777" w:rsidR="007516B9" w:rsidRPr="00A312F0" w:rsidRDefault="007516B9" w:rsidP="00455682">
                  <w:pPr>
                    <w:jc w:val="left"/>
                    <w:rPr>
                      <w:lang w:val="hu-HU"/>
                    </w:rPr>
                  </w:pPr>
                  <w:r w:rsidRPr="00A312F0">
                    <w:rPr>
                      <w:lang w:val="hu-HU"/>
                    </w:rPr>
                    <w:t>a=mid:audio</w:t>
                  </w:r>
                </w:p>
              </w:tc>
              <w:tc>
                <w:tcPr>
                  <w:tcW w:w="5419" w:type="dxa"/>
                  <w:vAlign w:val="center"/>
                </w:tcPr>
                <w:p w14:paraId="5485A30A" w14:textId="77777777" w:rsidR="007516B9" w:rsidRPr="00A312F0" w:rsidRDefault="007516B9" w:rsidP="007516B9">
                  <w:pPr>
                    <w:jc w:val="left"/>
                    <w:rPr>
                      <w:lang w:val="hu-HU"/>
                    </w:rPr>
                  </w:pPr>
                  <w:r w:rsidRPr="00A312F0">
                    <w:rPr>
                      <w:lang w:val="hu-HU"/>
                    </w:rPr>
                    <w:t>Ez az attribútum a bundle-ben megnevezett csatornára utal, tehát a média leírását köti a globális konfigban lévő hivatkozáshoz.</w:t>
                  </w:r>
                </w:p>
              </w:tc>
            </w:tr>
            <w:tr w:rsidR="00121DA7" w:rsidRPr="00A312F0" w14:paraId="6082E530" w14:textId="77777777" w:rsidTr="00F712F8">
              <w:tc>
                <w:tcPr>
                  <w:tcW w:w="3715" w:type="dxa"/>
                  <w:vAlign w:val="center"/>
                </w:tcPr>
                <w:p w14:paraId="1BBFBB9B" w14:textId="77777777" w:rsidR="00121DA7" w:rsidRPr="00A312F0" w:rsidRDefault="00121DA7" w:rsidP="00121DA7">
                  <w:pPr>
                    <w:jc w:val="left"/>
                    <w:rPr>
                      <w:lang w:val="hu-HU"/>
                    </w:rPr>
                  </w:pPr>
                  <w:r w:rsidRPr="00A312F0">
                    <w:rPr>
                      <w:lang w:val="hu-HU"/>
                    </w:rPr>
                    <w:lastRenderedPageBreak/>
                    <w:t>a=extmap:1 urn:ietf:params:rtp-hdrext:ssrc-audio-level</w:t>
                  </w:r>
                </w:p>
                <w:p w14:paraId="0407B150" w14:textId="77777777" w:rsidR="00121DA7" w:rsidRPr="00A312F0" w:rsidRDefault="00121DA7" w:rsidP="00121DA7">
                  <w:pPr>
                    <w:jc w:val="left"/>
                    <w:rPr>
                      <w:lang w:val="hu-HU"/>
                    </w:rPr>
                  </w:pPr>
                  <w:r w:rsidRPr="00A312F0">
                    <w:rPr>
                      <w:lang w:val="hu-HU"/>
                    </w:rPr>
                    <w:t>a=extmap:3 http://www.webrtc.org/experiments/rtp-hdrext/abs-send-time</w:t>
                  </w:r>
                </w:p>
              </w:tc>
              <w:tc>
                <w:tcPr>
                  <w:tcW w:w="5419" w:type="dxa"/>
                  <w:vAlign w:val="center"/>
                </w:tcPr>
                <w:p w14:paraId="7949C32A" w14:textId="77777777" w:rsidR="00121DA7" w:rsidRPr="00A312F0" w:rsidRDefault="00121DA7" w:rsidP="00121DA7">
                  <w:pPr>
                    <w:jc w:val="left"/>
                    <w:rPr>
                      <w:lang w:val="hu-HU"/>
                    </w:rPr>
                  </w:pPr>
                  <w:r w:rsidRPr="00A312F0">
                    <w:rPr>
                      <w:lang w:val="hu-HU"/>
                    </w:rPr>
                    <w:t xml:space="preserve">Ezek az attribútumok az RTP header-t egészítik ki a megadott </w:t>
                  </w:r>
                  <w:r w:rsidR="000F2B42" w:rsidRPr="00A312F0">
                    <w:rPr>
                      <w:lang w:val="hu-HU"/>
                    </w:rPr>
                    <w:t xml:space="preserve">módon </w:t>
                  </w:r>
                  <w:r w:rsidR="009F0142" w:rsidRPr="00A312F0">
                    <w:rPr>
                      <w:lang w:val="hu-HU"/>
                    </w:rPr>
                    <w:t>metaadatokkal, tehát a másik félnek is támogatnia kell ezeket a kiegészítéseket.</w:t>
                  </w:r>
                </w:p>
              </w:tc>
            </w:tr>
            <w:tr w:rsidR="008644AF" w:rsidRPr="00A312F0" w14:paraId="3F900F63" w14:textId="77777777" w:rsidTr="00F712F8">
              <w:tc>
                <w:tcPr>
                  <w:tcW w:w="3715" w:type="dxa"/>
                  <w:vAlign w:val="center"/>
                </w:tcPr>
                <w:p w14:paraId="10085185" w14:textId="77777777" w:rsidR="008644AF" w:rsidRPr="00A312F0" w:rsidRDefault="008644AF" w:rsidP="00121DA7">
                  <w:pPr>
                    <w:jc w:val="left"/>
                    <w:rPr>
                      <w:lang w:val="hu-HU"/>
                    </w:rPr>
                  </w:pPr>
                  <w:r w:rsidRPr="00A312F0">
                    <w:rPr>
                      <w:lang w:val="hu-HU"/>
                    </w:rPr>
                    <w:t>a=sendrecv</w:t>
                  </w:r>
                </w:p>
              </w:tc>
              <w:tc>
                <w:tcPr>
                  <w:tcW w:w="5419" w:type="dxa"/>
                  <w:vAlign w:val="center"/>
                </w:tcPr>
                <w:p w14:paraId="7BC83BA5" w14:textId="77777777" w:rsidR="008644AF" w:rsidRPr="00A312F0" w:rsidRDefault="008644AF" w:rsidP="008644AF">
                  <w:pPr>
                    <w:jc w:val="left"/>
                    <w:rPr>
                      <w:lang w:val="hu-HU"/>
                    </w:rPr>
                  </w:pPr>
                  <w:r w:rsidRPr="00A312F0">
                    <w:rPr>
                      <w:lang w:val="hu-HU"/>
                    </w:rPr>
                    <w:t>Fontos attribútum: ez jelzi, hogy a header kiállítója az adott csatornát küldi, fogadja, mindkettő, vagy egyik sem. Például egy előadás esetén a stream-et sendonly és recvonly módban érdemes használni.</w:t>
                  </w:r>
                </w:p>
              </w:tc>
            </w:tr>
            <w:tr w:rsidR="008644AF" w:rsidRPr="00A312F0" w14:paraId="5B23321D" w14:textId="77777777" w:rsidTr="00F712F8">
              <w:tc>
                <w:tcPr>
                  <w:tcW w:w="3715" w:type="dxa"/>
                  <w:vAlign w:val="center"/>
                </w:tcPr>
                <w:p w14:paraId="260293BD" w14:textId="77777777" w:rsidR="008644AF" w:rsidRPr="00A312F0" w:rsidRDefault="008644AF" w:rsidP="00121DA7">
                  <w:pPr>
                    <w:jc w:val="left"/>
                    <w:rPr>
                      <w:lang w:val="hu-HU"/>
                    </w:rPr>
                  </w:pPr>
                  <w:r w:rsidRPr="00A312F0">
                    <w:rPr>
                      <w:lang w:val="hu-HU"/>
                    </w:rPr>
                    <w:t>a=rtcp-mux</w:t>
                  </w:r>
                </w:p>
              </w:tc>
              <w:tc>
                <w:tcPr>
                  <w:tcW w:w="5419" w:type="dxa"/>
                  <w:vAlign w:val="center"/>
                </w:tcPr>
                <w:p w14:paraId="7DA101D4" w14:textId="77777777" w:rsidR="008644AF" w:rsidRPr="00A312F0" w:rsidRDefault="008644AF" w:rsidP="008644AF">
                  <w:pPr>
                    <w:jc w:val="left"/>
                    <w:rPr>
                      <w:lang w:val="hu-HU"/>
                    </w:rPr>
                  </w:pPr>
                  <w:r w:rsidRPr="00A312F0">
                    <w:rPr>
                      <w:lang w:val="hu-HU"/>
                    </w:rPr>
                    <w:t>Ez a sor írja elő, hogy az RTCP és RTP kapcsolat egy porton keresztül fog menni.</w:t>
                  </w:r>
                </w:p>
              </w:tc>
            </w:tr>
            <w:tr w:rsidR="000572D4" w:rsidRPr="00A312F0" w14:paraId="1A8FA191" w14:textId="77777777" w:rsidTr="00F712F8">
              <w:tc>
                <w:tcPr>
                  <w:tcW w:w="3715" w:type="dxa"/>
                  <w:vAlign w:val="center"/>
                </w:tcPr>
                <w:p w14:paraId="5F20584E" w14:textId="77777777" w:rsidR="000572D4" w:rsidRPr="00A312F0" w:rsidRDefault="000572D4" w:rsidP="00121DA7">
                  <w:pPr>
                    <w:jc w:val="left"/>
                    <w:rPr>
                      <w:lang w:val="hu-HU"/>
                    </w:rPr>
                  </w:pPr>
                  <w:r w:rsidRPr="00A312F0">
                    <w:rPr>
                      <w:lang w:val="hu-HU"/>
                    </w:rPr>
                    <w:t>a=rtpmap:111 opus/48000/2</w:t>
                  </w:r>
                </w:p>
              </w:tc>
              <w:tc>
                <w:tcPr>
                  <w:tcW w:w="5419" w:type="dxa"/>
                  <w:vAlign w:val="center"/>
                </w:tcPr>
                <w:p w14:paraId="78D0EF04" w14:textId="77777777" w:rsidR="000572D4" w:rsidRPr="00A312F0" w:rsidRDefault="000572D4" w:rsidP="000572D4">
                  <w:pPr>
                    <w:jc w:val="left"/>
                    <w:rPr>
                      <w:lang w:val="hu-HU"/>
                    </w:rPr>
                  </w:pPr>
                  <w:r w:rsidRPr="00A312F0">
                    <w:rPr>
                      <w:lang w:val="hu-HU"/>
                    </w:rPr>
                    <w:t>Ez a sor az opus codec-et írja elő az átvitelhez. Mivel ingyenes és szabadon felhasználható, ezért ez az egyik legelterjedtebb codec.</w:t>
                  </w:r>
                </w:p>
              </w:tc>
            </w:tr>
          </w:tbl>
          <w:p w14:paraId="4B99056E" w14:textId="77777777" w:rsidR="005A0CE7" w:rsidRPr="00A312F0" w:rsidRDefault="005A0CE7" w:rsidP="007F67CE">
            <w:pPr>
              <w:rPr>
                <w:lang w:val="hu-HU"/>
              </w:rPr>
            </w:pPr>
          </w:p>
        </w:tc>
      </w:tr>
      <w:tr w:rsidR="005A0CE7" w:rsidRPr="00A312F0" w14:paraId="2DD44495" w14:textId="77777777" w:rsidTr="005C0FDF">
        <w:tc>
          <w:tcPr>
            <w:tcW w:w="9350" w:type="dxa"/>
          </w:tcPr>
          <w:p w14:paraId="05EFC716" w14:textId="77777777" w:rsidR="005A0CE7" w:rsidRPr="00A312F0" w:rsidRDefault="0086796F" w:rsidP="0086796F">
            <w:pPr>
              <w:rPr>
                <w:lang w:val="hu-HU"/>
              </w:rPr>
            </w:pPr>
            <w:r w:rsidRPr="00A312F0">
              <w:rPr>
                <w:lang w:val="hu-HU"/>
              </w:rPr>
              <w:lastRenderedPageBreak/>
              <w:t xml:space="preserve">A video kapcsolat hasonló módon van előírva, csak ott természetesen más codec-eket használ a WebRTC. </w:t>
            </w:r>
          </w:p>
        </w:tc>
      </w:tr>
    </w:tbl>
    <w:p w14:paraId="1299C43A" w14:textId="77777777" w:rsidR="008370A9" w:rsidRPr="00A312F0" w:rsidRDefault="008370A9" w:rsidP="007F67CE">
      <w:pPr>
        <w:rPr>
          <w:lang w:val="hu-HU"/>
        </w:rPr>
      </w:pPr>
    </w:p>
    <w:p w14:paraId="2108F3AC" w14:textId="77777777" w:rsidR="000A2E97" w:rsidRPr="00A312F0" w:rsidRDefault="000A2E97">
      <w:pPr>
        <w:pStyle w:val="Heading3"/>
        <w:rPr>
          <w:lang w:val="hu-HU"/>
        </w:rPr>
        <w:pPrChange w:id="35" w:author="László Viktor Jánoky" w:date="2018-11-15T12:19:00Z">
          <w:pPr>
            <w:pStyle w:val="Heading2"/>
          </w:pPr>
        </w:pPrChange>
      </w:pPr>
      <w:bookmarkStart w:id="36" w:name="_Toc530047454"/>
      <w:r w:rsidRPr="00A312F0">
        <w:rPr>
          <w:lang w:val="hu-HU"/>
        </w:rPr>
        <w:t>WebRTC</w:t>
      </w:r>
      <w:bookmarkEnd w:id="36"/>
    </w:p>
    <w:p w14:paraId="7C9F28DF" w14:textId="77777777" w:rsidR="00EC7438" w:rsidRPr="00A312F0" w:rsidRDefault="00970CDF" w:rsidP="00EC7438">
      <w:pPr>
        <w:rPr>
          <w:lang w:val="hu-HU"/>
        </w:rPr>
      </w:pPr>
      <w:hyperlink r:id="rId21" w:history="1">
        <w:r w:rsidR="00EC7438" w:rsidRPr="00A312F0">
          <w:rPr>
            <w:rStyle w:val="Hyperlink"/>
            <w:lang w:val="hu-HU"/>
          </w:rPr>
          <w:t>https://www.slideshare.net/rootkiskacsa/webrtc-hol-tartunk-ma</w:t>
        </w:r>
      </w:hyperlink>
    </w:p>
    <w:p w14:paraId="50B5B708" w14:textId="77777777" w:rsidR="000F462F" w:rsidRPr="00A312F0" w:rsidRDefault="000F462F" w:rsidP="00EC7438">
      <w:pPr>
        <w:rPr>
          <w:lang w:val="hu-HU"/>
        </w:rPr>
      </w:pPr>
      <w:r w:rsidRPr="00A312F0">
        <w:rPr>
          <w:lang w:val="hu-HU"/>
        </w:rPr>
        <w:t xml:space="preserve">Különböző definíciói vannak a WebRTC-nek. </w:t>
      </w:r>
    </w:p>
    <w:p w14:paraId="3EC8F4E7" w14:textId="77777777" w:rsidR="000F462F" w:rsidRPr="00A312F0" w:rsidRDefault="000F462F" w:rsidP="000F462F">
      <w:pPr>
        <w:pStyle w:val="ListParagraph"/>
        <w:numPr>
          <w:ilvl w:val="0"/>
          <w:numId w:val="36"/>
        </w:numPr>
        <w:rPr>
          <w:lang w:val="hu-HU"/>
        </w:rPr>
      </w:pPr>
      <w:r w:rsidRPr="00A312F0">
        <w:rPr>
          <w:lang w:val="hu-HU"/>
        </w:rPr>
        <w:t xml:space="preserve">Protokoll nagy felbontású, sok képességgel rendelkező RTC alapú programok fejlesztéséhez minden platformra. </w:t>
      </w:r>
    </w:p>
    <w:p w14:paraId="2918D9D9" w14:textId="77777777" w:rsidR="000F462F" w:rsidRPr="00A312F0" w:rsidRDefault="000F462F" w:rsidP="000F462F">
      <w:pPr>
        <w:pStyle w:val="ListParagraph"/>
        <w:numPr>
          <w:ilvl w:val="0"/>
          <w:numId w:val="36"/>
        </w:numPr>
        <w:rPr>
          <w:lang w:val="hu-HU"/>
        </w:rPr>
      </w:pPr>
      <w:r w:rsidRPr="00A312F0">
        <w:rPr>
          <w:lang w:val="hu-HU"/>
        </w:rPr>
        <w:t>Framework, protokollok és API-k összessége ami lehetőséget nyújt audio video és adatátvitelhez.</w:t>
      </w:r>
    </w:p>
    <w:p w14:paraId="1B21224E" w14:textId="77777777" w:rsidR="000F462F" w:rsidRPr="00A312F0" w:rsidRDefault="000F462F" w:rsidP="000F462F">
      <w:pPr>
        <w:pStyle w:val="ListParagraph"/>
        <w:numPr>
          <w:ilvl w:val="0"/>
          <w:numId w:val="36"/>
        </w:numPr>
        <w:rPr>
          <w:lang w:val="hu-HU"/>
        </w:rPr>
      </w:pPr>
      <w:r w:rsidRPr="00A312F0">
        <w:rPr>
          <w:lang w:val="hu-HU"/>
        </w:rPr>
        <w:lastRenderedPageBreak/>
        <w:t>Különböző platformok számára nyújt RTC képességet. A WebRTC ennek optimalizált megoldása.</w:t>
      </w:r>
    </w:p>
    <w:p w14:paraId="1CC6E805" w14:textId="77777777" w:rsidR="00527A2D" w:rsidRPr="00A312F0" w:rsidRDefault="00C26CB3" w:rsidP="00527A2D">
      <w:pPr>
        <w:rPr>
          <w:lang w:val="hu-HU"/>
        </w:rPr>
      </w:pPr>
      <w:r w:rsidRPr="00A312F0">
        <w:rPr>
          <w:lang w:val="hu-HU"/>
        </w:rPr>
        <w:t>Előnyei:</w:t>
      </w:r>
    </w:p>
    <w:p w14:paraId="446094A4" w14:textId="77777777" w:rsidR="00C26CB3" w:rsidRPr="00A312F0" w:rsidRDefault="00C26CB3" w:rsidP="00C26CB3">
      <w:pPr>
        <w:pStyle w:val="ListParagraph"/>
        <w:numPr>
          <w:ilvl w:val="0"/>
          <w:numId w:val="36"/>
        </w:numPr>
        <w:rPr>
          <w:lang w:val="hu-HU"/>
        </w:rPr>
      </w:pPr>
      <w:r w:rsidRPr="00A312F0">
        <w:rPr>
          <w:lang w:val="hu-HU"/>
        </w:rPr>
        <w:t>Nem kellenek hozzá plugin-ek</w:t>
      </w:r>
    </w:p>
    <w:p w14:paraId="47138140" w14:textId="77777777" w:rsidR="00C26CB3" w:rsidRPr="00A312F0" w:rsidRDefault="00C26CB3" w:rsidP="00C26CB3">
      <w:pPr>
        <w:pStyle w:val="ListParagraph"/>
        <w:numPr>
          <w:ilvl w:val="0"/>
          <w:numId w:val="36"/>
        </w:numPr>
        <w:rPr>
          <w:lang w:val="hu-HU"/>
        </w:rPr>
      </w:pPr>
      <w:r w:rsidRPr="00A312F0">
        <w:rPr>
          <w:lang w:val="hu-HU"/>
        </w:rPr>
        <w:t>Nem kell hozzá telepítés</w:t>
      </w:r>
    </w:p>
    <w:p w14:paraId="74EF29D7" w14:textId="77777777" w:rsidR="00C26CB3" w:rsidRPr="00A312F0" w:rsidRDefault="00C26CB3" w:rsidP="00C26CB3">
      <w:pPr>
        <w:pStyle w:val="ListParagraph"/>
        <w:numPr>
          <w:ilvl w:val="0"/>
          <w:numId w:val="36"/>
        </w:numPr>
        <w:rPr>
          <w:lang w:val="hu-HU"/>
        </w:rPr>
      </w:pPr>
      <w:r w:rsidRPr="00A312F0">
        <w:rPr>
          <w:lang w:val="hu-HU"/>
        </w:rPr>
        <w:t>Peer 2 peer működés</w:t>
      </w:r>
    </w:p>
    <w:p w14:paraId="351B865B" w14:textId="77777777" w:rsidR="00C26CB3" w:rsidRPr="00A312F0" w:rsidRDefault="00C26CB3" w:rsidP="00C26CB3">
      <w:pPr>
        <w:pStyle w:val="ListParagraph"/>
        <w:numPr>
          <w:ilvl w:val="0"/>
          <w:numId w:val="36"/>
        </w:numPr>
        <w:rPr>
          <w:lang w:val="hu-HU"/>
        </w:rPr>
      </w:pPr>
      <w:r w:rsidRPr="00A312F0">
        <w:rPr>
          <w:lang w:val="hu-HU"/>
        </w:rPr>
        <w:t>Tűzfalon való átjárás</w:t>
      </w:r>
    </w:p>
    <w:p w14:paraId="516F7E2E" w14:textId="77777777" w:rsidR="00C26CB3" w:rsidRPr="00A312F0" w:rsidRDefault="00C26CB3" w:rsidP="00C26CB3">
      <w:pPr>
        <w:pStyle w:val="ListParagraph"/>
        <w:numPr>
          <w:ilvl w:val="0"/>
          <w:numId w:val="36"/>
        </w:numPr>
        <w:rPr>
          <w:lang w:val="hu-HU"/>
        </w:rPr>
      </w:pPr>
      <w:r w:rsidRPr="00A312F0">
        <w:rPr>
          <w:lang w:val="hu-HU"/>
        </w:rPr>
        <w:t>WebAPI elrejti a komplexitást (A WebAPI-t pedig a lib-ek rejtik el)</w:t>
      </w:r>
    </w:p>
    <w:p w14:paraId="5788C12F" w14:textId="77777777" w:rsidR="00C26CB3" w:rsidRPr="00A312F0" w:rsidRDefault="00C26CB3" w:rsidP="00C26CB3">
      <w:pPr>
        <w:pStyle w:val="ListParagraph"/>
        <w:numPr>
          <w:ilvl w:val="0"/>
          <w:numId w:val="36"/>
        </w:numPr>
        <w:rPr>
          <w:lang w:val="hu-HU"/>
        </w:rPr>
      </w:pPr>
      <w:r w:rsidRPr="00A312F0">
        <w:rPr>
          <w:lang w:val="hu-HU"/>
        </w:rPr>
        <w:t>Authentikáció, Biztonság</w:t>
      </w:r>
    </w:p>
    <w:p w14:paraId="00A094C2" w14:textId="77777777" w:rsidR="00C26CB3" w:rsidRPr="00A312F0" w:rsidRDefault="00C26CB3" w:rsidP="00C26CB3">
      <w:pPr>
        <w:pStyle w:val="ListParagraph"/>
        <w:numPr>
          <w:ilvl w:val="0"/>
          <w:numId w:val="36"/>
        </w:numPr>
        <w:rPr>
          <w:lang w:val="hu-HU"/>
        </w:rPr>
      </w:pPr>
      <w:r w:rsidRPr="00A312F0">
        <w:rPr>
          <w:lang w:val="hu-HU"/>
        </w:rPr>
        <w:t>Implementáció elérhető nem csak a böngészőben, de mobilokra is, natívan is.</w:t>
      </w:r>
    </w:p>
    <w:p w14:paraId="0ADFB5A6" w14:textId="77777777" w:rsidR="00C26CB3" w:rsidRPr="00A312F0" w:rsidRDefault="00C26CB3" w:rsidP="00C26CB3">
      <w:pPr>
        <w:pStyle w:val="ListParagraph"/>
        <w:numPr>
          <w:ilvl w:val="0"/>
          <w:numId w:val="36"/>
        </w:numPr>
        <w:rPr>
          <w:lang w:val="hu-HU"/>
        </w:rPr>
      </w:pPr>
      <w:r w:rsidRPr="00A312F0">
        <w:rPr>
          <w:lang w:val="hu-HU"/>
        </w:rPr>
        <w:t>Tetszőleges signaling protokoll</w:t>
      </w:r>
    </w:p>
    <w:p w14:paraId="71BD7AC8" w14:textId="77777777" w:rsidR="00C26CB3" w:rsidRPr="00A312F0" w:rsidRDefault="00C26CB3" w:rsidP="00C26CB3">
      <w:pPr>
        <w:pStyle w:val="ListParagraph"/>
        <w:numPr>
          <w:ilvl w:val="0"/>
          <w:numId w:val="36"/>
        </w:numPr>
        <w:rPr>
          <w:lang w:val="hu-HU"/>
        </w:rPr>
      </w:pPr>
      <w:r w:rsidRPr="00A312F0">
        <w:rPr>
          <w:lang w:val="hu-HU"/>
        </w:rPr>
        <w:t>Alacsony késleltetés (UDP)</w:t>
      </w:r>
    </w:p>
    <w:p w14:paraId="7A3B46DB" w14:textId="77777777" w:rsidR="00C26CB3" w:rsidRPr="00A312F0" w:rsidRDefault="00C26CB3" w:rsidP="00C26CB3">
      <w:pPr>
        <w:pStyle w:val="ListParagraph"/>
        <w:numPr>
          <w:ilvl w:val="0"/>
          <w:numId w:val="36"/>
        </w:numPr>
        <w:rPr>
          <w:lang w:val="hu-HU"/>
        </w:rPr>
      </w:pPr>
      <w:r w:rsidRPr="00A312F0">
        <w:rPr>
          <w:lang w:val="hu-HU"/>
        </w:rPr>
        <w:t>Torlódásvezérlés</w:t>
      </w:r>
    </w:p>
    <w:p w14:paraId="08C72A6C" w14:textId="77777777" w:rsidR="00C26CB3" w:rsidRPr="00A312F0" w:rsidRDefault="00C26CB3" w:rsidP="00C26CB3">
      <w:pPr>
        <w:rPr>
          <w:lang w:val="hu-HU"/>
        </w:rPr>
      </w:pPr>
      <w:r w:rsidRPr="00A312F0">
        <w:rPr>
          <w:lang w:val="hu-HU"/>
        </w:rPr>
        <w:t>Érde</w:t>
      </w:r>
      <w:r w:rsidR="000A5935" w:rsidRPr="00A312F0">
        <w:rPr>
          <w:lang w:val="hu-HU"/>
        </w:rPr>
        <w:t>ke</w:t>
      </w:r>
      <w:r w:rsidRPr="00A312F0">
        <w:rPr>
          <w:lang w:val="hu-HU"/>
        </w:rPr>
        <w:t>sségek:</w:t>
      </w:r>
    </w:p>
    <w:p w14:paraId="23FB429E" w14:textId="77777777" w:rsidR="00C26CB3" w:rsidRPr="00A312F0" w:rsidRDefault="00C26CB3" w:rsidP="00C26CB3">
      <w:pPr>
        <w:pStyle w:val="ListParagraph"/>
        <w:numPr>
          <w:ilvl w:val="0"/>
          <w:numId w:val="36"/>
        </w:numPr>
        <w:rPr>
          <w:lang w:val="hu-HU"/>
        </w:rPr>
      </w:pPr>
      <w:r w:rsidRPr="00A312F0">
        <w:rPr>
          <w:lang w:val="hu-HU"/>
        </w:rPr>
        <w:t>2016-2017: 45% növekedés használatban</w:t>
      </w:r>
    </w:p>
    <w:p w14:paraId="57F20372" w14:textId="77777777" w:rsidR="00C26CB3" w:rsidRPr="00A312F0" w:rsidRDefault="00C26CB3" w:rsidP="00C26CB3">
      <w:pPr>
        <w:pStyle w:val="ListParagraph"/>
        <w:numPr>
          <w:ilvl w:val="0"/>
          <w:numId w:val="36"/>
        </w:numPr>
        <w:rPr>
          <w:lang w:val="hu-HU"/>
        </w:rPr>
      </w:pPr>
      <w:r w:rsidRPr="00A312F0">
        <w:rPr>
          <w:lang w:val="hu-HU"/>
        </w:rPr>
        <w:t>1300-nál több komoly projekt</w:t>
      </w:r>
    </w:p>
    <w:p w14:paraId="7A90E45A" w14:textId="77777777" w:rsidR="00C26CB3" w:rsidRPr="00A312F0" w:rsidRDefault="00C26CB3" w:rsidP="00C26CB3">
      <w:pPr>
        <w:pStyle w:val="ListParagraph"/>
        <w:numPr>
          <w:ilvl w:val="0"/>
          <w:numId w:val="36"/>
        </w:numPr>
        <w:rPr>
          <w:lang w:val="hu-HU"/>
        </w:rPr>
      </w:pPr>
      <w:r w:rsidRPr="00A312F0">
        <w:rPr>
          <w:lang w:val="hu-HU"/>
        </w:rPr>
        <w:t>Böngészők 80%-a WebRTC ready</w:t>
      </w:r>
    </w:p>
    <w:p w14:paraId="4DDBEF00" w14:textId="77777777" w:rsidR="00A75F9F" w:rsidRPr="00A312F0" w:rsidRDefault="00C26CB3" w:rsidP="00A75F9F">
      <w:pPr>
        <w:keepNext/>
        <w:jc w:val="center"/>
        <w:rPr>
          <w:lang w:val="hu-HU"/>
        </w:rPr>
      </w:pPr>
      <w:r w:rsidRPr="00A312F0">
        <w:rPr>
          <w:noProof/>
          <w14:ligatures w14:val="none"/>
        </w:rPr>
        <w:lastRenderedPageBreak/>
        <w:drawing>
          <wp:inline distT="0" distB="0" distL="0" distR="0" wp14:anchorId="0B4ABA32" wp14:editId="4CD5C955">
            <wp:extent cx="4097103" cy="3019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0291" cy="3029144"/>
                    </a:xfrm>
                    <a:prstGeom prst="rect">
                      <a:avLst/>
                    </a:prstGeom>
                  </pic:spPr>
                </pic:pic>
              </a:graphicData>
            </a:graphic>
          </wp:inline>
        </w:drawing>
      </w:r>
    </w:p>
    <w:p w14:paraId="6F04D24B" w14:textId="16D250CD" w:rsidR="00C26CB3" w:rsidRPr="00A312F0" w:rsidRDefault="00A75F9F" w:rsidP="00A75F9F">
      <w:pPr>
        <w:pStyle w:val="Caption"/>
        <w:rPr>
          <w:lang w:val="hu-HU"/>
        </w:rPr>
      </w:pPr>
      <w:r w:rsidRPr="00A312F0">
        <w:rPr>
          <w:lang w:val="hu-HU"/>
        </w:rPr>
        <w:t xml:space="preserve">Figure </w:t>
      </w:r>
      <w:r w:rsidR="00A615E5" w:rsidRPr="00A312F0">
        <w:rPr>
          <w:lang w:val="hu-HU"/>
        </w:rPr>
        <w:fldChar w:fldCharType="begin"/>
      </w:r>
      <w:r w:rsidR="00A615E5" w:rsidRPr="00A312F0">
        <w:rPr>
          <w:lang w:val="hu-HU"/>
        </w:rPr>
        <w:instrText xml:space="preserve"> SEQ Figure \* ARABIC </w:instrText>
      </w:r>
      <w:r w:rsidR="00A615E5" w:rsidRPr="00A312F0">
        <w:rPr>
          <w:lang w:val="hu-HU"/>
        </w:rPr>
        <w:fldChar w:fldCharType="separate"/>
      </w:r>
      <w:r w:rsidR="00012755">
        <w:rPr>
          <w:noProof/>
          <w:lang w:val="hu-HU"/>
        </w:rPr>
        <w:t>5</w:t>
      </w:r>
      <w:r w:rsidR="00A615E5" w:rsidRPr="00A312F0">
        <w:rPr>
          <w:noProof/>
          <w:lang w:val="hu-HU"/>
        </w:rPr>
        <w:fldChar w:fldCharType="end"/>
      </w:r>
      <w:r w:rsidRPr="00A312F0">
        <w:rPr>
          <w:lang w:val="hu-HU"/>
        </w:rPr>
        <w:t>. NAT-hoz tartozó protokoll, kép és hang küldéséhez használt stack, adat küldéshez használt stack</w:t>
      </w:r>
    </w:p>
    <w:p w14:paraId="3461D779" w14:textId="77777777" w:rsidR="00057ACE" w:rsidRPr="00A312F0" w:rsidRDefault="00A75F9F" w:rsidP="00057ACE">
      <w:pPr>
        <w:keepNext/>
        <w:jc w:val="center"/>
        <w:rPr>
          <w:lang w:val="hu-HU"/>
        </w:rPr>
      </w:pPr>
      <w:r w:rsidRPr="00A312F0">
        <w:rPr>
          <w:noProof/>
        </w:rPr>
        <w:drawing>
          <wp:inline distT="0" distB="0" distL="0" distR="0" wp14:anchorId="5809D8F8" wp14:editId="0CD5775E">
            <wp:extent cx="4629150" cy="3015203"/>
            <wp:effectExtent l="0" t="0" r="0" b="0"/>
            <wp:docPr id="4" name="Picture 4" descr="https://webrtc.org/assets/images/webrtc-public-diagram-for-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rtc.org/assets/images/webrtc-public-diagram-for-websit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2598" cy="3023963"/>
                    </a:xfrm>
                    <a:prstGeom prst="rect">
                      <a:avLst/>
                    </a:prstGeom>
                    <a:noFill/>
                    <a:ln>
                      <a:noFill/>
                    </a:ln>
                  </pic:spPr>
                </pic:pic>
              </a:graphicData>
            </a:graphic>
          </wp:inline>
        </w:drawing>
      </w:r>
    </w:p>
    <w:p w14:paraId="51BA8B9C" w14:textId="4A4EACC4" w:rsidR="00A75F9F" w:rsidRPr="00A312F0" w:rsidRDefault="00057ACE" w:rsidP="00057ACE">
      <w:pPr>
        <w:pStyle w:val="Caption"/>
        <w:rPr>
          <w:lang w:val="hu-HU"/>
        </w:rPr>
      </w:pPr>
      <w:r w:rsidRPr="00A312F0">
        <w:rPr>
          <w:lang w:val="hu-HU"/>
        </w:rPr>
        <w:t xml:space="preserve">Figure </w:t>
      </w:r>
      <w:r w:rsidR="00A615E5" w:rsidRPr="00A312F0">
        <w:rPr>
          <w:lang w:val="hu-HU"/>
        </w:rPr>
        <w:fldChar w:fldCharType="begin"/>
      </w:r>
      <w:r w:rsidR="00A615E5" w:rsidRPr="00A312F0">
        <w:rPr>
          <w:lang w:val="hu-HU"/>
        </w:rPr>
        <w:instrText xml:space="preserve"> SEQ Figure \* ARABIC </w:instrText>
      </w:r>
      <w:r w:rsidR="00A615E5" w:rsidRPr="00A312F0">
        <w:rPr>
          <w:lang w:val="hu-HU"/>
        </w:rPr>
        <w:fldChar w:fldCharType="separate"/>
      </w:r>
      <w:r w:rsidR="00012755">
        <w:rPr>
          <w:noProof/>
          <w:lang w:val="hu-HU"/>
        </w:rPr>
        <w:t>6</w:t>
      </w:r>
      <w:r w:rsidR="00A615E5" w:rsidRPr="00A312F0">
        <w:rPr>
          <w:noProof/>
          <w:lang w:val="hu-HU"/>
        </w:rPr>
        <w:fldChar w:fldCharType="end"/>
      </w:r>
      <w:r w:rsidRPr="00A312F0">
        <w:rPr>
          <w:lang w:val="hu-HU"/>
        </w:rPr>
        <w:t>. Mindez részletesebben</w:t>
      </w:r>
    </w:p>
    <w:p w14:paraId="48EFD993" w14:textId="77777777" w:rsidR="00F84887" w:rsidRPr="00A312F0" w:rsidRDefault="00F84887" w:rsidP="00F84887">
      <w:pPr>
        <w:pStyle w:val="Caption"/>
        <w:jc w:val="both"/>
        <w:rPr>
          <w:lang w:val="hu-HU"/>
        </w:rPr>
      </w:pPr>
      <w:r w:rsidRPr="00A312F0">
        <w:rPr>
          <w:lang w:val="hu-HU"/>
        </w:rPr>
        <w:lastRenderedPageBreak/>
        <w:t>Idővonal:</w:t>
      </w:r>
    </w:p>
    <w:p w14:paraId="7946FCEE" w14:textId="77777777" w:rsidR="00F84887" w:rsidRPr="00A312F0" w:rsidRDefault="00F84887" w:rsidP="00F84887">
      <w:pPr>
        <w:pStyle w:val="Caption"/>
        <w:numPr>
          <w:ilvl w:val="0"/>
          <w:numId w:val="36"/>
        </w:numPr>
        <w:jc w:val="both"/>
        <w:rPr>
          <w:lang w:val="hu-HU"/>
        </w:rPr>
      </w:pPr>
      <w:r w:rsidRPr="00A312F0">
        <w:rPr>
          <w:lang w:val="hu-HU"/>
        </w:rPr>
        <w:t>Google-nél megszületik az ölet</w:t>
      </w:r>
    </w:p>
    <w:p w14:paraId="18BB06CF" w14:textId="77777777" w:rsidR="00F84887" w:rsidRPr="00A312F0" w:rsidRDefault="00F84887" w:rsidP="00F84887">
      <w:pPr>
        <w:pStyle w:val="Caption"/>
        <w:numPr>
          <w:ilvl w:val="0"/>
          <w:numId w:val="36"/>
        </w:numPr>
        <w:jc w:val="both"/>
        <w:rPr>
          <w:lang w:val="hu-HU"/>
        </w:rPr>
      </w:pPr>
      <w:r w:rsidRPr="00A312F0">
        <w:rPr>
          <w:lang w:val="hu-HU"/>
        </w:rPr>
        <w:t>2010 nyarán Google Microsoft Apple Mozilla Skype Ericcson összeül</w:t>
      </w:r>
    </w:p>
    <w:p w14:paraId="19929BF3" w14:textId="77777777" w:rsidR="00F84887" w:rsidRPr="00A312F0" w:rsidRDefault="00F84887" w:rsidP="00F84887">
      <w:pPr>
        <w:pStyle w:val="Caption"/>
        <w:numPr>
          <w:ilvl w:val="0"/>
          <w:numId w:val="36"/>
        </w:numPr>
        <w:jc w:val="both"/>
        <w:rPr>
          <w:lang w:val="hu-HU"/>
        </w:rPr>
      </w:pPr>
      <w:r w:rsidRPr="00A312F0">
        <w:rPr>
          <w:lang w:val="hu-HU"/>
        </w:rPr>
        <w:t>2011-ben már Chrome támogatás</w:t>
      </w:r>
    </w:p>
    <w:p w14:paraId="5A5E2E6B" w14:textId="77777777" w:rsidR="00F84887" w:rsidRPr="00A312F0" w:rsidRDefault="00F84887" w:rsidP="00F84887">
      <w:pPr>
        <w:pStyle w:val="Caption"/>
        <w:numPr>
          <w:ilvl w:val="0"/>
          <w:numId w:val="36"/>
        </w:numPr>
        <w:jc w:val="both"/>
        <w:rPr>
          <w:lang w:val="hu-HU"/>
        </w:rPr>
      </w:pPr>
      <w:r w:rsidRPr="00A312F0">
        <w:rPr>
          <w:lang w:val="hu-HU"/>
        </w:rPr>
        <w:t>2013 – Firefox támogatás</w:t>
      </w:r>
    </w:p>
    <w:p w14:paraId="12C93D4D" w14:textId="77777777" w:rsidR="00F84887" w:rsidRPr="00A312F0" w:rsidRDefault="00F84887" w:rsidP="00F84887">
      <w:pPr>
        <w:pStyle w:val="Caption"/>
        <w:numPr>
          <w:ilvl w:val="0"/>
          <w:numId w:val="36"/>
        </w:numPr>
        <w:jc w:val="both"/>
        <w:rPr>
          <w:lang w:val="hu-HU"/>
        </w:rPr>
      </w:pPr>
      <w:r w:rsidRPr="00A312F0">
        <w:rPr>
          <w:lang w:val="hu-HU"/>
        </w:rPr>
        <w:t>2015 – Edge</w:t>
      </w:r>
    </w:p>
    <w:p w14:paraId="64FDB1F5" w14:textId="77777777" w:rsidR="00F84887" w:rsidRPr="00A312F0" w:rsidRDefault="00F84887" w:rsidP="00DF200D">
      <w:pPr>
        <w:pStyle w:val="Caption"/>
        <w:numPr>
          <w:ilvl w:val="0"/>
          <w:numId w:val="36"/>
        </w:numPr>
        <w:jc w:val="both"/>
        <w:rPr>
          <w:lang w:val="hu-HU"/>
        </w:rPr>
      </w:pPr>
      <w:r w:rsidRPr="00A312F0">
        <w:rPr>
          <w:lang w:val="hu-HU"/>
        </w:rPr>
        <w:t>2017 – feature freeze, 1.0 szabvány</w:t>
      </w:r>
    </w:p>
    <w:p w14:paraId="7E295C36" w14:textId="77777777" w:rsidR="00F84887" w:rsidRPr="00A312F0" w:rsidRDefault="00F84887" w:rsidP="00F84887">
      <w:pPr>
        <w:pStyle w:val="Caption"/>
        <w:jc w:val="both"/>
        <w:rPr>
          <w:lang w:val="hu-HU"/>
        </w:rPr>
      </w:pPr>
      <w:r w:rsidRPr="00A312F0">
        <w:rPr>
          <w:lang w:val="hu-HU"/>
        </w:rPr>
        <w:t>Kodekek:</w:t>
      </w:r>
    </w:p>
    <w:p w14:paraId="4EFAD087" w14:textId="77777777" w:rsidR="00F84887" w:rsidRPr="00A312F0" w:rsidRDefault="00F84887" w:rsidP="00F84887">
      <w:pPr>
        <w:pStyle w:val="Caption"/>
        <w:numPr>
          <w:ilvl w:val="0"/>
          <w:numId w:val="36"/>
        </w:numPr>
        <w:jc w:val="both"/>
        <w:rPr>
          <w:lang w:val="hu-HU"/>
        </w:rPr>
      </w:pPr>
      <w:r w:rsidRPr="00A312F0">
        <w:rPr>
          <w:lang w:val="hu-HU"/>
        </w:rPr>
        <w:t>Opus és G711</w:t>
      </w:r>
    </w:p>
    <w:p w14:paraId="01835586" w14:textId="77777777" w:rsidR="00F84887" w:rsidRPr="00A312F0" w:rsidRDefault="00F84887" w:rsidP="00F84887">
      <w:pPr>
        <w:pStyle w:val="Caption"/>
        <w:numPr>
          <w:ilvl w:val="0"/>
          <w:numId w:val="36"/>
        </w:numPr>
        <w:jc w:val="both"/>
        <w:rPr>
          <w:lang w:val="hu-HU"/>
        </w:rPr>
      </w:pPr>
      <w:r w:rsidRPr="00A312F0">
        <w:rPr>
          <w:lang w:val="hu-HU"/>
        </w:rPr>
        <w:t>VP8 vs. H.264</w:t>
      </w:r>
    </w:p>
    <w:p w14:paraId="0F139CF7" w14:textId="77777777" w:rsidR="00F84887" w:rsidRPr="00A312F0" w:rsidRDefault="00F84887" w:rsidP="00F84887">
      <w:pPr>
        <w:pStyle w:val="Caption"/>
        <w:numPr>
          <w:ilvl w:val="0"/>
          <w:numId w:val="36"/>
        </w:numPr>
        <w:jc w:val="both"/>
        <w:rPr>
          <w:lang w:val="hu-HU"/>
        </w:rPr>
      </w:pPr>
      <w:r w:rsidRPr="00A312F0">
        <w:rPr>
          <w:lang w:val="hu-HU"/>
        </w:rPr>
        <w:t>AfOM</w:t>
      </w:r>
    </w:p>
    <w:p w14:paraId="0790E2B0" w14:textId="77777777" w:rsidR="00A75F9F" w:rsidRPr="00A312F0" w:rsidRDefault="00DF200D" w:rsidP="00DF200D">
      <w:pPr>
        <w:rPr>
          <w:lang w:val="hu-HU"/>
        </w:rPr>
      </w:pPr>
      <w:r w:rsidRPr="00A312F0">
        <w:rPr>
          <w:lang w:val="hu-HU"/>
        </w:rPr>
        <w:t>Titkosítás</w:t>
      </w:r>
    </w:p>
    <w:p w14:paraId="6CC463CD" w14:textId="77777777" w:rsidR="00DF200D" w:rsidRPr="00A312F0" w:rsidRDefault="00DF200D" w:rsidP="00DF200D">
      <w:pPr>
        <w:pStyle w:val="ListParagraph"/>
        <w:numPr>
          <w:ilvl w:val="0"/>
          <w:numId w:val="36"/>
        </w:numPr>
        <w:rPr>
          <w:lang w:val="hu-HU"/>
        </w:rPr>
      </w:pPr>
      <w:r w:rsidRPr="00A312F0">
        <w:rPr>
          <w:lang w:val="hu-HU"/>
        </w:rPr>
        <w:t>SRTP-DTLS</w:t>
      </w:r>
    </w:p>
    <w:p w14:paraId="469ACA27" w14:textId="77777777" w:rsidR="00DF200D" w:rsidRPr="00A312F0" w:rsidRDefault="00DF200D" w:rsidP="00DF200D">
      <w:pPr>
        <w:pStyle w:val="ListParagraph"/>
        <w:numPr>
          <w:ilvl w:val="0"/>
          <w:numId w:val="36"/>
        </w:numPr>
        <w:rPr>
          <w:lang w:val="hu-HU"/>
        </w:rPr>
      </w:pPr>
      <w:r w:rsidRPr="00A312F0">
        <w:rPr>
          <w:lang w:val="hu-HU"/>
        </w:rPr>
        <w:t>Személyazonosság</w:t>
      </w:r>
    </w:p>
    <w:p w14:paraId="0764ABDE" w14:textId="77777777" w:rsidR="00297E67" w:rsidRPr="00A312F0" w:rsidRDefault="00297E67" w:rsidP="00297E67">
      <w:pPr>
        <w:rPr>
          <w:lang w:val="hu-HU"/>
        </w:rPr>
      </w:pPr>
      <w:r w:rsidRPr="00A312F0">
        <w:rPr>
          <w:lang w:val="hu-HU"/>
        </w:rPr>
        <w:t>Gateway</w:t>
      </w:r>
    </w:p>
    <w:p w14:paraId="0ACE2A35" w14:textId="77777777" w:rsidR="00297E67" w:rsidRPr="00A312F0" w:rsidRDefault="00297E67" w:rsidP="00297E67">
      <w:pPr>
        <w:pStyle w:val="ListParagraph"/>
        <w:numPr>
          <w:ilvl w:val="0"/>
          <w:numId w:val="36"/>
        </w:numPr>
        <w:rPr>
          <w:lang w:val="hu-HU"/>
        </w:rPr>
      </w:pPr>
      <w:r w:rsidRPr="00A312F0">
        <w:rPr>
          <w:lang w:val="hu-HU"/>
        </w:rPr>
        <w:t>RTPEngine</w:t>
      </w:r>
    </w:p>
    <w:p w14:paraId="4BE61BE6" w14:textId="77777777" w:rsidR="00297E67" w:rsidRPr="00A312F0" w:rsidRDefault="00297E67" w:rsidP="00297E67">
      <w:pPr>
        <w:pStyle w:val="ListParagraph"/>
        <w:numPr>
          <w:ilvl w:val="0"/>
          <w:numId w:val="36"/>
        </w:numPr>
        <w:rPr>
          <w:lang w:val="hu-HU"/>
        </w:rPr>
      </w:pPr>
      <w:r w:rsidRPr="00A312F0">
        <w:rPr>
          <w:lang w:val="hu-HU"/>
        </w:rPr>
        <w:t>Janus</w:t>
      </w:r>
    </w:p>
    <w:p w14:paraId="1B662063" w14:textId="77777777" w:rsidR="00297E67" w:rsidRPr="00A312F0" w:rsidRDefault="00297E67" w:rsidP="00297E67">
      <w:pPr>
        <w:pStyle w:val="ListParagraph"/>
        <w:numPr>
          <w:ilvl w:val="0"/>
          <w:numId w:val="36"/>
        </w:numPr>
        <w:rPr>
          <w:lang w:val="hu-HU"/>
        </w:rPr>
      </w:pPr>
      <w:r w:rsidRPr="00A312F0">
        <w:rPr>
          <w:lang w:val="hu-HU"/>
        </w:rPr>
        <w:t>Kurento</w:t>
      </w:r>
    </w:p>
    <w:p w14:paraId="770AC240" w14:textId="77777777" w:rsidR="00297E67" w:rsidRPr="00A312F0" w:rsidRDefault="00297E67" w:rsidP="00297E67">
      <w:pPr>
        <w:pStyle w:val="ListParagraph"/>
        <w:numPr>
          <w:ilvl w:val="0"/>
          <w:numId w:val="36"/>
        </w:numPr>
        <w:rPr>
          <w:lang w:val="hu-HU"/>
        </w:rPr>
      </w:pPr>
      <w:r w:rsidRPr="00A312F0">
        <w:rPr>
          <w:lang w:val="hu-HU"/>
        </w:rPr>
        <w:t>FreeSwitch</w:t>
      </w:r>
    </w:p>
    <w:p w14:paraId="15920D61" w14:textId="77777777" w:rsidR="00297E67" w:rsidRPr="00A312F0" w:rsidRDefault="00297E67" w:rsidP="00297E67">
      <w:pPr>
        <w:pStyle w:val="ListParagraph"/>
        <w:numPr>
          <w:ilvl w:val="0"/>
          <w:numId w:val="36"/>
        </w:numPr>
        <w:rPr>
          <w:lang w:val="hu-HU"/>
        </w:rPr>
      </w:pPr>
      <w:r w:rsidRPr="00A312F0">
        <w:rPr>
          <w:lang w:val="hu-HU"/>
        </w:rPr>
        <w:t>JITsi gateway to SIP</w:t>
      </w:r>
    </w:p>
    <w:p w14:paraId="38949392" w14:textId="77777777" w:rsidR="00DA225E" w:rsidRPr="00A312F0" w:rsidRDefault="00DA225E">
      <w:pPr>
        <w:pStyle w:val="Heading3"/>
        <w:rPr>
          <w:lang w:val="hu-HU"/>
        </w:rPr>
        <w:pPrChange w:id="37" w:author="László Viktor Jánoky" w:date="2018-11-15T12:26:00Z">
          <w:pPr>
            <w:pStyle w:val="Heading2"/>
          </w:pPr>
        </w:pPrChange>
      </w:pPr>
      <w:bookmarkStart w:id="38" w:name="_Toc530047455"/>
      <w:r w:rsidRPr="00A312F0">
        <w:rPr>
          <w:lang w:val="hu-HU"/>
        </w:rPr>
        <w:lastRenderedPageBreak/>
        <w:t>Lehetőségek</w:t>
      </w:r>
      <w:bookmarkEnd w:id="38"/>
    </w:p>
    <w:p w14:paraId="5500D680" w14:textId="77777777" w:rsidR="00DA225E" w:rsidRPr="00A312F0" w:rsidRDefault="00DA225E">
      <w:pPr>
        <w:pStyle w:val="Heading4"/>
        <w:rPr>
          <w:lang w:val="hu-HU"/>
        </w:rPr>
        <w:pPrChange w:id="39" w:author="László Viktor Jánoky" w:date="2018-11-15T12:26:00Z">
          <w:pPr>
            <w:pStyle w:val="Heading3"/>
          </w:pPr>
        </w:pPrChange>
      </w:pPr>
      <w:bookmarkStart w:id="40" w:name="_Toc530047456"/>
      <w:r w:rsidRPr="00A312F0">
        <w:rPr>
          <w:lang w:val="hu-HU"/>
        </w:rPr>
        <w:t>Média</w:t>
      </w:r>
      <w:bookmarkEnd w:id="40"/>
    </w:p>
    <w:p w14:paraId="63C2EFA7" w14:textId="77777777" w:rsidR="00DA225E" w:rsidRPr="00A312F0" w:rsidRDefault="00DA225E">
      <w:pPr>
        <w:pStyle w:val="Heading4"/>
        <w:rPr>
          <w:lang w:val="hu-HU"/>
        </w:rPr>
        <w:pPrChange w:id="41" w:author="László Viktor Jánoky" w:date="2018-11-15T12:26:00Z">
          <w:pPr>
            <w:pStyle w:val="Heading3"/>
          </w:pPr>
        </w:pPrChange>
      </w:pPr>
      <w:bookmarkStart w:id="42" w:name="_Toc530047457"/>
      <w:r w:rsidRPr="00A312F0">
        <w:rPr>
          <w:lang w:val="hu-HU"/>
        </w:rPr>
        <w:t>Adatfolyam</w:t>
      </w:r>
      <w:bookmarkEnd w:id="42"/>
    </w:p>
    <w:p w14:paraId="425709D3" w14:textId="39738D23" w:rsidR="00DA225E" w:rsidRPr="00A312F0" w:rsidRDefault="00DA225E">
      <w:pPr>
        <w:pStyle w:val="Heading2"/>
        <w:rPr>
          <w:lang w:val="hu-HU"/>
        </w:rPr>
        <w:pPrChange w:id="43" w:author="László Viktor Jánoky" w:date="2018-11-15T12:26:00Z">
          <w:pPr>
            <w:pStyle w:val="Heading1"/>
          </w:pPr>
        </w:pPrChange>
      </w:pPr>
      <w:bookmarkStart w:id="44" w:name="_Toc530047458"/>
      <w:r w:rsidRPr="00A312F0">
        <w:rPr>
          <w:lang w:val="hu-HU"/>
        </w:rPr>
        <w:t>WebRTC</w:t>
      </w:r>
      <w:del w:id="45" w:author="László Viktor Jánoky" w:date="2018-11-15T12:36:00Z">
        <w:r w:rsidRPr="00A312F0" w:rsidDel="00735558">
          <w:rPr>
            <w:lang w:val="hu-HU"/>
          </w:rPr>
          <w:delText xml:space="preserve"> </w:delText>
        </w:r>
        <w:r w:rsidR="00EC7438" w:rsidRPr="00A312F0" w:rsidDel="00735558">
          <w:rPr>
            <w:lang w:val="hu-HU"/>
          </w:rPr>
          <w:delText>a gyakorlatban</w:delText>
        </w:r>
      </w:del>
      <w:bookmarkEnd w:id="44"/>
    </w:p>
    <w:p w14:paraId="230000B2" w14:textId="77777777" w:rsidR="00F27B51" w:rsidRPr="00A312F0" w:rsidRDefault="00F27B51" w:rsidP="00F27B51">
      <w:pPr>
        <w:rPr>
          <w:lang w:val="hu-HU"/>
        </w:rPr>
      </w:pPr>
      <w:r w:rsidRPr="00A312F0">
        <w:rPr>
          <w:lang w:val="hu-HU"/>
        </w:rPr>
        <w:t>https://www.slideshare.net/rootkiskacsa/webrtc-puzzle</w:t>
      </w:r>
    </w:p>
    <w:p w14:paraId="15B43E16" w14:textId="77777777" w:rsidR="00DF200D" w:rsidRPr="00A312F0" w:rsidRDefault="00DF200D" w:rsidP="00DF200D">
      <w:pPr>
        <w:rPr>
          <w:lang w:val="hu-HU"/>
        </w:rPr>
      </w:pPr>
      <w:r w:rsidRPr="00A312F0">
        <w:rPr>
          <w:lang w:val="hu-HU"/>
        </w:rPr>
        <w:t>Adapter.js</w:t>
      </w:r>
    </w:p>
    <w:p w14:paraId="14AE56A5" w14:textId="77777777" w:rsidR="00DF200D" w:rsidRPr="00A312F0" w:rsidRDefault="00DF200D" w:rsidP="00DF200D">
      <w:pPr>
        <w:pStyle w:val="ListParagraph"/>
        <w:numPr>
          <w:ilvl w:val="0"/>
          <w:numId w:val="36"/>
        </w:numPr>
        <w:rPr>
          <w:lang w:val="hu-HU"/>
        </w:rPr>
      </w:pPr>
      <w:r w:rsidRPr="00A312F0">
        <w:rPr>
          <w:lang w:val="hu-HU"/>
        </w:rPr>
        <w:t>Implementációs hézagok áthidalása</w:t>
      </w:r>
    </w:p>
    <w:p w14:paraId="3BAD9284" w14:textId="77777777" w:rsidR="00DF200D" w:rsidRPr="00A312F0" w:rsidRDefault="00DF200D" w:rsidP="00DF200D">
      <w:pPr>
        <w:pStyle w:val="ListParagraph"/>
        <w:numPr>
          <w:ilvl w:val="0"/>
          <w:numId w:val="36"/>
        </w:numPr>
        <w:rPr>
          <w:lang w:val="hu-HU"/>
        </w:rPr>
      </w:pPr>
      <w:r w:rsidRPr="00A312F0">
        <w:rPr>
          <w:lang w:val="hu-HU"/>
        </w:rPr>
        <w:t>Szabványosítás, implementáció</w:t>
      </w:r>
    </w:p>
    <w:p w14:paraId="3CF2D8B6" w14:textId="77777777" w:rsidR="00DF200D" w:rsidRPr="00A312F0" w:rsidRDefault="00DF200D" w:rsidP="00DF200D">
      <w:pPr>
        <w:rPr>
          <w:lang w:val="hu-HU"/>
        </w:rPr>
      </w:pPr>
    </w:p>
    <w:p w14:paraId="71F0CE12" w14:textId="77777777" w:rsidR="00DA225E" w:rsidRPr="00A312F0" w:rsidRDefault="007F6011">
      <w:pPr>
        <w:pStyle w:val="Heading3"/>
        <w:rPr>
          <w:lang w:val="hu-HU"/>
        </w:rPr>
        <w:pPrChange w:id="46" w:author="László Viktor Jánoky" w:date="2018-11-15T12:27:00Z">
          <w:pPr>
            <w:pStyle w:val="Heading2"/>
          </w:pPr>
        </w:pPrChange>
      </w:pPr>
      <w:bookmarkStart w:id="47" w:name="_Toc530047459"/>
      <w:r w:rsidRPr="00A312F0">
        <w:rPr>
          <w:lang w:val="hu-HU"/>
        </w:rPr>
        <w:t>Egy-egy</w:t>
      </w:r>
      <w:bookmarkEnd w:id="47"/>
    </w:p>
    <w:p w14:paraId="684EB27E" w14:textId="77777777" w:rsidR="007F6011" w:rsidRPr="00A312F0" w:rsidRDefault="007F6011">
      <w:pPr>
        <w:pStyle w:val="Heading3"/>
        <w:rPr>
          <w:lang w:val="hu-HU"/>
        </w:rPr>
        <w:pPrChange w:id="48" w:author="László Viktor Jánoky" w:date="2018-11-15T12:27:00Z">
          <w:pPr>
            <w:pStyle w:val="Heading2"/>
          </w:pPr>
        </w:pPrChange>
      </w:pPr>
      <w:bookmarkStart w:id="49" w:name="_Toc530047460"/>
      <w:r w:rsidRPr="00A312F0">
        <w:rPr>
          <w:lang w:val="hu-HU"/>
        </w:rPr>
        <w:t>Egy-több</w:t>
      </w:r>
      <w:bookmarkEnd w:id="49"/>
    </w:p>
    <w:p w14:paraId="11D8AD2E" w14:textId="77777777" w:rsidR="007F6011" w:rsidRPr="00A312F0" w:rsidRDefault="007F6011">
      <w:pPr>
        <w:pStyle w:val="Heading4"/>
        <w:rPr>
          <w:lang w:val="hu-HU"/>
        </w:rPr>
        <w:pPrChange w:id="50" w:author="László Viktor Jánoky" w:date="2018-11-15T12:27:00Z">
          <w:pPr>
            <w:pStyle w:val="Heading3"/>
          </w:pPr>
        </w:pPrChange>
      </w:pPr>
      <w:bookmarkStart w:id="51" w:name="_Toc530047461"/>
      <w:r w:rsidRPr="00A312F0">
        <w:rPr>
          <w:lang w:val="hu-HU"/>
        </w:rPr>
        <w:t>Csillag topológia</w:t>
      </w:r>
      <w:bookmarkEnd w:id="51"/>
    </w:p>
    <w:p w14:paraId="6CF9816A" w14:textId="77777777" w:rsidR="007F6011" w:rsidRPr="00A312F0" w:rsidRDefault="007F6011">
      <w:pPr>
        <w:pStyle w:val="Heading3"/>
        <w:rPr>
          <w:lang w:val="hu-HU"/>
        </w:rPr>
        <w:pPrChange w:id="52" w:author="László Viktor Jánoky" w:date="2018-11-15T12:27:00Z">
          <w:pPr>
            <w:pStyle w:val="Heading2"/>
          </w:pPr>
        </w:pPrChange>
      </w:pPr>
      <w:bookmarkStart w:id="53" w:name="_Toc530047462"/>
      <w:r w:rsidRPr="00A312F0">
        <w:rPr>
          <w:lang w:val="hu-HU"/>
        </w:rPr>
        <w:t>Több-több</w:t>
      </w:r>
      <w:bookmarkEnd w:id="53"/>
    </w:p>
    <w:p w14:paraId="0FB78278" w14:textId="77777777" w:rsidR="00641776" w:rsidRPr="00A312F0" w:rsidRDefault="00641776" w:rsidP="00641776">
      <w:pPr>
        <w:jc w:val="center"/>
        <w:rPr>
          <w:lang w:val="hu-HU"/>
        </w:rPr>
      </w:pPr>
      <w:r w:rsidRPr="00A312F0">
        <w:rPr>
          <w:noProof/>
        </w:rPr>
        <w:drawing>
          <wp:inline distT="0" distB="0" distL="0" distR="0" wp14:anchorId="75906B66" wp14:editId="07777777">
            <wp:extent cx="5943600" cy="2586686"/>
            <wp:effectExtent l="0" t="0" r="0" b="0"/>
            <wp:docPr id="6" name="Picture 6" descr="https://www.frozenmountain.com/media/1298/frozen-mountain-irtc-ch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ozenmountain.com/media/1298/frozen-mountain-irtc-chart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586686"/>
                    </a:xfrm>
                    <a:prstGeom prst="rect">
                      <a:avLst/>
                    </a:prstGeom>
                    <a:noFill/>
                    <a:ln>
                      <a:noFill/>
                    </a:ln>
                  </pic:spPr>
                </pic:pic>
              </a:graphicData>
            </a:graphic>
          </wp:inline>
        </w:drawing>
      </w:r>
    </w:p>
    <w:p w14:paraId="4613996E" w14:textId="77777777" w:rsidR="007F6011" w:rsidRPr="00A312F0" w:rsidRDefault="007F6011">
      <w:pPr>
        <w:pStyle w:val="Heading4"/>
        <w:rPr>
          <w:lang w:val="hu-HU"/>
        </w:rPr>
        <w:pPrChange w:id="54" w:author="László Viktor Jánoky" w:date="2018-11-15T12:27:00Z">
          <w:pPr>
            <w:pStyle w:val="Heading3"/>
          </w:pPr>
        </w:pPrChange>
      </w:pPr>
      <w:bookmarkStart w:id="55" w:name="_Toc530047463"/>
      <w:r w:rsidRPr="00A312F0">
        <w:rPr>
          <w:lang w:val="hu-HU"/>
        </w:rPr>
        <w:lastRenderedPageBreak/>
        <w:t>Teljes gráf</w:t>
      </w:r>
      <w:bookmarkEnd w:id="55"/>
    </w:p>
    <w:p w14:paraId="093D7BD4" w14:textId="77777777" w:rsidR="00641776" w:rsidRPr="00A312F0" w:rsidRDefault="00047CDD" w:rsidP="00641776">
      <w:pPr>
        <w:rPr>
          <w:lang w:val="hu-HU"/>
        </w:rPr>
      </w:pPr>
      <w:r w:rsidRPr="00A312F0">
        <w:rPr>
          <w:lang w:val="hu-HU"/>
        </w:rPr>
        <w:t>Mivel a WebRTC egyéb segítség nélkül pont-pont kapcsolatot tud csak kiépíteni az SDP segítségével, ezért egy több szereplős kommunikáció esetén teljes gráfot kell kiépítenie a kliensek között. Ez 3 résztvevő esetén még nem túl nagy overhead, mivel csak 2 stream-et küldesz és fogadsz, de ennél több kliens kiszolgálása már komoly megterhelést jelent a hálózat számára.</w:t>
      </w:r>
    </w:p>
    <w:p w14:paraId="7A63B55D" w14:textId="77777777" w:rsidR="007F6011" w:rsidRPr="00A312F0" w:rsidRDefault="007F6011">
      <w:pPr>
        <w:pStyle w:val="Heading4"/>
        <w:rPr>
          <w:lang w:val="hu-HU"/>
        </w:rPr>
        <w:pPrChange w:id="56" w:author="László Viktor Jánoky" w:date="2018-11-15T12:27:00Z">
          <w:pPr>
            <w:pStyle w:val="Heading3"/>
          </w:pPr>
        </w:pPrChange>
      </w:pPr>
      <w:bookmarkStart w:id="57" w:name="_Toc530047464"/>
      <w:r w:rsidRPr="00A312F0">
        <w:rPr>
          <w:lang w:val="hu-HU"/>
        </w:rPr>
        <w:t>Selective Forwarding Unit (SFU)</w:t>
      </w:r>
      <w:bookmarkEnd w:id="57"/>
    </w:p>
    <w:p w14:paraId="194A8937" w14:textId="77777777" w:rsidR="00716EFF" w:rsidRPr="00A312F0" w:rsidRDefault="00716EFF" w:rsidP="00716EFF">
      <w:pPr>
        <w:pStyle w:val="ListParagraph"/>
        <w:numPr>
          <w:ilvl w:val="0"/>
          <w:numId w:val="36"/>
        </w:numPr>
        <w:rPr>
          <w:lang w:val="hu-HU"/>
        </w:rPr>
      </w:pPr>
      <w:r w:rsidRPr="00A312F0">
        <w:rPr>
          <w:lang w:val="hu-HU"/>
        </w:rPr>
        <w:t>JITSI video bridge</w:t>
      </w:r>
    </w:p>
    <w:p w14:paraId="3D37709D" w14:textId="77777777" w:rsidR="00716EFF" w:rsidRPr="00A312F0" w:rsidRDefault="00716EFF" w:rsidP="00716EFF">
      <w:pPr>
        <w:pStyle w:val="ListParagraph"/>
        <w:numPr>
          <w:ilvl w:val="0"/>
          <w:numId w:val="36"/>
        </w:numPr>
        <w:rPr>
          <w:lang w:val="hu-HU"/>
        </w:rPr>
      </w:pPr>
      <w:r w:rsidRPr="00A312F0">
        <w:rPr>
          <w:lang w:val="hu-HU"/>
        </w:rPr>
        <w:t>Kurento Media Server</w:t>
      </w:r>
    </w:p>
    <w:p w14:paraId="0EB16D1A" w14:textId="77777777" w:rsidR="00716EFF" w:rsidRPr="00A312F0" w:rsidRDefault="00716EFF" w:rsidP="00716EFF">
      <w:pPr>
        <w:pStyle w:val="ListParagraph"/>
        <w:numPr>
          <w:ilvl w:val="0"/>
          <w:numId w:val="36"/>
        </w:numPr>
        <w:rPr>
          <w:lang w:val="hu-HU"/>
        </w:rPr>
      </w:pPr>
      <w:r w:rsidRPr="00A312F0">
        <w:rPr>
          <w:lang w:val="hu-HU"/>
        </w:rPr>
        <w:t>Janus</w:t>
      </w:r>
    </w:p>
    <w:p w14:paraId="5F5EA0ED" w14:textId="77777777" w:rsidR="00716EFF" w:rsidRPr="00A312F0" w:rsidRDefault="00716EFF" w:rsidP="00716EFF">
      <w:pPr>
        <w:pStyle w:val="ListParagraph"/>
        <w:numPr>
          <w:ilvl w:val="0"/>
          <w:numId w:val="36"/>
        </w:numPr>
        <w:rPr>
          <w:lang w:val="hu-HU"/>
        </w:rPr>
      </w:pPr>
      <w:r w:rsidRPr="00A312F0">
        <w:rPr>
          <w:lang w:val="hu-HU"/>
        </w:rPr>
        <w:t>MediaSoup</w:t>
      </w:r>
    </w:p>
    <w:p w14:paraId="539F859B" w14:textId="77777777" w:rsidR="00716EFF" w:rsidRPr="00A312F0" w:rsidRDefault="00716EFF" w:rsidP="00716EFF">
      <w:pPr>
        <w:pStyle w:val="ListParagraph"/>
        <w:numPr>
          <w:ilvl w:val="0"/>
          <w:numId w:val="36"/>
        </w:numPr>
        <w:rPr>
          <w:lang w:val="hu-HU"/>
        </w:rPr>
      </w:pPr>
      <w:r w:rsidRPr="00A312F0">
        <w:rPr>
          <w:lang w:val="hu-HU"/>
        </w:rPr>
        <w:t>Licode Erizo</w:t>
      </w:r>
    </w:p>
    <w:p w14:paraId="0CEC9E0D" w14:textId="77777777" w:rsidR="007F6011" w:rsidRPr="00A312F0" w:rsidRDefault="007F6011">
      <w:pPr>
        <w:pStyle w:val="Heading4"/>
        <w:rPr>
          <w:lang w:val="hu-HU"/>
        </w:rPr>
        <w:pPrChange w:id="58" w:author="László Viktor Jánoky" w:date="2018-11-15T12:27:00Z">
          <w:pPr>
            <w:pStyle w:val="Heading3"/>
          </w:pPr>
        </w:pPrChange>
      </w:pPr>
      <w:bookmarkStart w:id="59" w:name="_Toc530047465"/>
      <w:r w:rsidRPr="00A312F0">
        <w:rPr>
          <w:lang w:val="hu-HU"/>
        </w:rPr>
        <w:t>Multipoint Control Unit (MCU)</w:t>
      </w:r>
      <w:bookmarkEnd w:id="59"/>
    </w:p>
    <w:p w14:paraId="5FBDE5C6" w14:textId="77777777" w:rsidR="00716EFF" w:rsidRPr="00A312F0" w:rsidRDefault="00716EFF" w:rsidP="00716EFF">
      <w:pPr>
        <w:pStyle w:val="ListParagraph"/>
        <w:numPr>
          <w:ilvl w:val="0"/>
          <w:numId w:val="36"/>
        </w:numPr>
        <w:rPr>
          <w:lang w:val="hu-HU"/>
        </w:rPr>
      </w:pPr>
      <w:r w:rsidRPr="00A312F0">
        <w:rPr>
          <w:lang w:val="hu-HU"/>
        </w:rPr>
        <w:t>FreeSwitch</w:t>
      </w:r>
    </w:p>
    <w:p w14:paraId="22B30BA7" w14:textId="77777777" w:rsidR="00716EFF" w:rsidRPr="00A312F0" w:rsidRDefault="00716EFF" w:rsidP="00716EFF">
      <w:pPr>
        <w:pStyle w:val="ListParagraph"/>
        <w:numPr>
          <w:ilvl w:val="0"/>
          <w:numId w:val="36"/>
        </w:numPr>
        <w:rPr>
          <w:lang w:val="hu-HU"/>
        </w:rPr>
      </w:pPr>
      <w:r w:rsidRPr="00A312F0">
        <w:rPr>
          <w:lang w:val="hu-HU"/>
        </w:rPr>
        <w:t>Kurento Media Server</w:t>
      </w:r>
    </w:p>
    <w:p w14:paraId="1B2DDBEA" w14:textId="77777777" w:rsidR="00716EFF" w:rsidRPr="00A312F0" w:rsidRDefault="00716EFF" w:rsidP="00716EFF">
      <w:pPr>
        <w:pStyle w:val="ListParagraph"/>
        <w:numPr>
          <w:ilvl w:val="0"/>
          <w:numId w:val="36"/>
        </w:numPr>
        <w:rPr>
          <w:lang w:val="hu-HU"/>
        </w:rPr>
      </w:pPr>
      <w:r w:rsidRPr="00A312F0">
        <w:rPr>
          <w:lang w:val="hu-HU"/>
        </w:rPr>
        <w:t>Medooze MCU Media Server</w:t>
      </w:r>
    </w:p>
    <w:p w14:paraId="52362282" w14:textId="77777777" w:rsidR="00716EFF" w:rsidRPr="00A312F0" w:rsidRDefault="00716EFF" w:rsidP="00716EFF">
      <w:pPr>
        <w:pStyle w:val="ListParagraph"/>
        <w:numPr>
          <w:ilvl w:val="0"/>
          <w:numId w:val="36"/>
        </w:numPr>
        <w:rPr>
          <w:lang w:val="hu-HU"/>
        </w:rPr>
      </w:pPr>
      <w:r w:rsidRPr="00A312F0">
        <w:rPr>
          <w:lang w:val="hu-HU"/>
        </w:rPr>
        <w:t>Licode Erizo</w:t>
      </w:r>
    </w:p>
    <w:p w14:paraId="7EF1A0AF" w14:textId="77777777" w:rsidR="001F2532" w:rsidRPr="00A312F0" w:rsidRDefault="001F2532" w:rsidP="001F2532">
      <w:pPr>
        <w:rPr>
          <w:lang w:val="hu-HU"/>
        </w:rPr>
      </w:pPr>
      <w:r w:rsidRPr="00A312F0">
        <w:rPr>
          <w:lang w:val="hu-HU"/>
        </w:rPr>
        <w:t>https://www.slideshare.net/Dialogic/beyond-the-mcu</w:t>
      </w:r>
    </w:p>
    <w:p w14:paraId="1481B844" w14:textId="77777777" w:rsidR="00BA0691" w:rsidRPr="00A312F0" w:rsidRDefault="00BA0691">
      <w:pPr>
        <w:pStyle w:val="Heading4"/>
        <w:rPr>
          <w:lang w:val="hu-HU"/>
        </w:rPr>
        <w:pPrChange w:id="60" w:author="László Viktor Jánoky" w:date="2018-11-15T12:27:00Z">
          <w:pPr>
            <w:pStyle w:val="Heading3"/>
          </w:pPr>
        </w:pPrChange>
      </w:pPr>
      <w:bookmarkStart w:id="61" w:name="_Toc530047466"/>
      <w:r w:rsidRPr="00A312F0">
        <w:rPr>
          <w:lang w:val="hu-HU"/>
        </w:rPr>
        <w:t>SFU vs. MCU</w:t>
      </w:r>
      <w:bookmarkEnd w:id="61"/>
    </w:p>
    <w:p w14:paraId="1FC39945" w14:textId="77777777" w:rsidR="00BA0691" w:rsidRPr="00A312F0" w:rsidRDefault="00BA0691" w:rsidP="00BA0691">
      <w:pPr>
        <w:rPr>
          <w:lang w:val="hu-H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BA0691" w:rsidRPr="00A312F0" w14:paraId="2729B151" w14:textId="77777777" w:rsidTr="00BA0691">
        <w:tc>
          <w:tcPr>
            <w:tcW w:w="2500" w:type="pct"/>
          </w:tcPr>
          <w:p w14:paraId="6B6C1BD1" w14:textId="77777777" w:rsidR="00BA0691" w:rsidRPr="00A312F0" w:rsidRDefault="00BA0691" w:rsidP="00BA0691">
            <w:pPr>
              <w:pStyle w:val="ListParagraph"/>
              <w:numPr>
                <w:ilvl w:val="0"/>
                <w:numId w:val="36"/>
              </w:numPr>
              <w:jc w:val="left"/>
              <w:rPr>
                <w:lang w:val="hu-HU"/>
              </w:rPr>
            </w:pPr>
            <w:r w:rsidRPr="00A312F0">
              <w:rPr>
                <w:lang w:val="hu-HU"/>
              </w:rPr>
              <w:t>Nem kódol médiát</w:t>
            </w:r>
          </w:p>
          <w:p w14:paraId="20FB653F" w14:textId="77777777" w:rsidR="00BA0691" w:rsidRPr="00A312F0" w:rsidRDefault="00BA0691" w:rsidP="00BA0691">
            <w:pPr>
              <w:pStyle w:val="ListParagraph"/>
              <w:numPr>
                <w:ilvl w:val="0"/>
                <w:numId w:val="36"/>
              </w:numPr>
              <w:jc w:val="left"/>
              <w:rPr>
                <w:lang w:val="hu-HU"/>
              </w:rPr>
            </w:pPr>
            <w:r w:rsidRPr="00A312F0">
              <w:rPr>
                <w:lang w:val="hu-HU"/>
              </w:rPr>
              <w:t>Gyorsabb reakcióidő</w:t>
            </w:r>
          </w:p>
          <w:p w14:paraId="061AEFC6" w14:textId="77777777" w:rsidR="00297E67" w:rsidRPr="00A312F0" w:rsidRDefault="00297E67" w:rsidP="00BA0691">
            <w:pPr>
              <w:pStyle w:val="ListParagraph"/>
              <w:numPr>
                <w:ilvl w:val="0"/>
                <w:numId w:val="36"/>
              </w:numPr>
              <w:jc w:val="left"/>
              <w:rPr>
                <w:lang w:val="hu-HU"/>
              </w:rPr>
            </w:pPr>
            <w:r w:rsidRPr="00A312F0">
              <w:rPr>
                <w:lang w:val="hu-HU"/>
              </w:rPr>
              <w:t>Simulcast ready</w:t>
            </w:r>
          </w:p>
        </w:tc>
        <w:tc>
          <w:tcPr>
            <w:tcW w:w="2500" w:type="pct"/>
          </w:tcPr>
          <w:p w14:paraId="4B025106" w14:textId="77777777" w:rsidR="00BA0691" w:rsidRPr="00A312F0" w:rsidRDefault="00BA0691" w:rsidP="00BA0691">
            <w:pPr>
              <w:pStyle w:val="ListParagraph"/>
              <w:numPr>
                <w:ilvl w:val="0"/>
                <w:numId w:val="36"/>
              </w:numPr>
              <w:jc w:val="left"/>
              <w:rPr>
                <w:lang w:val="hu-HU"/>
              </w:rPr>
            </w:pPr>
            <w:r w:rsidRPr="00A312F0">
              <w:rPr>
                <w:lang w:val="hu-HU"/>
              </w:rPr>
              <w:t>Kódol</w:t>
            </w:r>
          </w:p>
          <w:p w14:paraId="55696FEE" w14:textId="77777777" w:rsidR="00297E67" w:rsidRPr="00A312F0" w:rsidRDefault="00297E67" w:rsidP="00BA0691">
            <w:pPr>
              <w:pStyle w:val="ListParagraph"/>
              <w:numPr>
                <w:ilvl w:val="0"/>
                <w:numId w:val="36"/>
              </w:numPr>
              <w:jc w:val="left"/>
              <w:rPr>
                <w:lang w:val="hu-HU"/>
              </w:rPr>
            </w:pPr>
            <w:r w:rsidRPr="00A312F0">
              <w:rPr>
                <w:lang w:val="hu-HU"/>
              </w:rPr>
              <w:t>Nagyobb kompatibilitás</w:t>
            </w:r>
          </w:p>
          <w:p w14:paraId="0562CB0E" w14:textId="77777777" w:rsidR="00297E67" w:rsidRPr="00A312F0" w:rsidRDefault="00297E67" w:rsidP="00BA0691">
            <w:pPr>
              <w:pStyle w:val="ListParagraph"/>
              <w:numPr>
                <w:ilvl w:val="0"/>
                <w:numId w:val="36"/>
              </w:numPr>
              <w:jc w:val="left"/>
              <w:rPr>
                <w:lang w:val="hu-HU"/>
              </w:rPr>
            </w:pPr>
          </w:p>
        </w:tc>
      </w:tr>
    </w:tbl>
    <w:p w14:paraId="735FD987" w14:textId="77777777" w:rsidR="00297E67" w:rsidRPr="00A312F0" w:rsidRDefault="00297E67" w:rsidP="00297E67">
      <w:pPr>
        <w:rPr>
          <w:lang w:val="hu-HU"/>
        </w:rPr>
      </w:pPr>
      <w:r w:rsidRPr="00A312F0">
        <w:rPr>
          <w:lang w:val="hu-HU"/>
        </w:rPr>
        <w:t>https://bloggeek.me/webrtc-multiparty-video-alternatives/</w:t>
      </w:r>
    </w:p>
    <w:p w14:paraId="06B3417D" w14:textId="77777777" w:rsidR="00BA0691" w:rsidRPr="00A312F0" w:rsidRDefault="00BA0691">
      <w:pPr>
        <w:pStyle w:val="Heading4"/>
        <w:rPr>
          <w:lang w:val="hu-HU"/>
        </w:rPr>
        <w:pPrChange w:id="62" w:author="László Viktor Jánoky" w:date="2018-11-15T12:27:00Z">
          <w:pPr>
            <w:pStyle w:val="Heading3"/>
          </w:pPr>
        </w:pPrChange>
      </w:pPr>
      <w:bookmarkStart w:id="63" w:name="_Toc530047467"/>
      <w:r w:rsidRPr="00A312F0">
        <w:rPr>
          <w:lang w:val="hu-HU"/>
        </w:rPr>
        <w:t>Scalable Video Coding</w:t>
      </w:r>
      <w:bookmarkEnd w:id="63"/>
    </w:p>
    <w:p w14:paraId="3AF11343" w14:textId="77777777" w:rsidR="00BA0691" w:rsidRPr="00A312F0" w:rsidRDefault="00970CDF" w:rsidP="00BA0691">
      <w:pPr>
        <w:rPr>
          <w:lang w:val="hu-HU"/>
        </w:rPr>
      </w:pPr>
      <w:hyperlink r:id="rId25" w:history="1">
        <w:r w:rsidR="00297E67" w:rsidRPr="00A312F0">
          <w:rPr>
            <w:rStyle w:val="Hyperlink"/>
            <w:lang w:val="hu-HU"/>
          </w:rPr>
          <w:t>http://info.vidyo.com/rs/vidyo/images/WP-Vidyo-SVC-Video-Communications.pdf</w:t>
        </w:r>
      </w:hyperlink>
    </w:p>
    <w:p w14:paraId="60048581" w14:textId="77777777" w:rsidR="00297E67" w:rsidRPr="00A312F0" w:rsidRDefault="00297E67">
      <w:pPr>
        <w:pStyle w:val="Heading4"/>
        <w:rPr>
          <w:lang w:val="hu-HU"/>
        </w:rPr>
        <w:pPrChange w:id="64" w:author="László Viktor Jánoky" w:date="2018-11-15T12:27:00Z">
          <w:pPr>
            <w:pStyle w:val="Heading3"/>
          </w:pPr>
        </w:pPrChange>
      </w:pPr>
      <w:bookmarkStart w:id="65" w:name="_Toc530047468"/>
      <w:r w:rsidRPr="00A312F0">
        <w:rPr>
          <w:lang w:val="hu-HU"/>
        </w:rPr>
        <w:lastRenderedPageBreak/>
        <w:t>Last N</w:t>
      </w:r>
      <w:bookmarkEnd w:id="65"/>
    </w:p>
    <w:p w14:paraId="38F42AFB" w14:textId="407BE135" w:rsidR="00297E67" w:rsidRDefault="00735558" w:rsidP="00BA0691">
      <w:pPr>
        <w:rPr>
          <w:ins w:id="66" w:author="László Viktor Jánoky" w:date="2018-11-15T12:36:00Z"/>
          <w:lang w:val="hu-HU"/>
        </w:rPr>
      </w:pPr>
      <w:ins w:id="67" w:author="László Viktor Jánoky" w:date="2018-11-15T12:36:00Z">
        <w:r>
          <w:rPr>
            <w:lang w:val="hu-HU"/>
          </w:rPr>
          <w:fldChar w:fldCharType="begin"/>
        </w:r>
        <w:r>
          <w:rPr>
            <w:lang w:val="hu-HU"/>
          </w:rPr>
          <w:instrText xml:space="preserve"> HYPERLINK "</w:instrText>
        </w:r>
      </w:ins>
      <w:r w:rsidRPr="00A312F0">
        <w:rPr>
          <w:lang w:val="hu-HU"/>
        </w:rPr>
        <w:instrText>https://jitsi.org/wp-content/uploads/2016/12/nossdav2015lastn.pdf</w:instrText>
      </w:r>
      <w:ins w:id="68" w:author="László Viktor Jánoky" w:date="2018-11-15T12:36:00Z">
        <w:r>
          <w:rPr>
            <w:lang w:val="hu-HU"/>
          </w:rPr>
          <w:instrText xml:space="preserve">" </w:instrText>
        </w:r>
        <w:r>
          <w:rPr>
            <w:lang w:val="hu-HU"/>
          </w:rPr>
          <w:fldChar w:fldCharType="separate"/>
        </w:r>
      </w:ins>
      <w:r w:rsidRPr="003C4423">
        <w:rPr>
          <w:rStyle w:val="Hyperlink"/>
          <w:lang w:val="hu-HU"/>
        </w:rPr>
        <w:t>https://jitsi.org/wp-content/uploads/2016/12/nossdav2015lastn.pdf</w:t>
      </w:r>
      <w:ins w:id="69" w:author="László Viktor Jánoky" w:date="2018-11-15T12:36:00Z">
        <w:r>
          <w:rPr>
            <w:lang w:val="hu-HU"/>
          </w:rPr>
          <w:fldChar w:fldCharType="end"/>
        </w:r>
      </w:ins>
    </w:p>
    <w:p w14:paraId="7FD83FB7" w14:textId="74D76027" w:rsidR="00735558" w:rsidRPr="00A312F0" w:rsidRDefault="00735558">
      <w:pPr>
        <w:pStyle w:val="Heading2"/>
        <w:rPr>
          <w:lang w:val="hu-HU"/>
        </w:rPr>
        <w:pPrChange w:id="70" w:author="László Viktor Jánoky" w:date="2018-11-15T12:36:00Z">
          <w:pPr/>
        </w:pPrChange>
      </w:pPr>
      <w:commentRangeStart w:id="71"/>
      <w:ins w:id="72" w:author="László Viktor Jánoky" w:date="2018-11-15T12:36:00Z">
        <w:r>
          <w:rPr>
            <w:lang w:val="hu-HU"/>
          </w:rPr>
          <w:t>Létező megoldások</w:t>
        </w:r>
        <w:commentRangeEnd w:id="71"/>
        <w:r>
          <w:rPr>
            <w:rStyle w:val="CommentReference"/>
            <w:rFonts w:asciiTheme="minorHAnsi" w:eastAsiaTheme="minorHAnsi" w:hAnsiTheme="minorHAnsi" w:cstheme="minorBidi"/>
            <w:b w:val="0"/>
            <w:bCs w:val="0"/>
          </w:rPr>
          <w:commentReference w:id="71"/>
        </w:r>
      </w:ins>
    </w:p>
    <w:p w14:paraId="5A938E29" w14:textId="671169AA" w:rsidR="007F6011" w:rsidRDefault="0035191B" w:rsidP="007F6011">
      <w:pPr>
        <w:pStyle w:val="Heading1"/>
        <w:rPr>
          <w:ins w:id="73" w:author="László Viktor Jánoky" w:date="2018-11-15T12:28:00Z"/>
          <w:lang w:val="hu-HU"/>
        </w:rPr>
      </w:pPr>
      <w:bookmarkStart w:id="74" w:name="_Toc530047469"/>
      <w:commentRangeStart w:id="75"/>
      <w:del w:id="76" w:author="László Viktor Jánoky" w:date="2018-11-15T12:27:00Z">
        <w:r w:rsidRPr="00A312F0" w:rsidDel="00061FDD">
          <w:rPr>
            <w:lang w:val="hu-HU"/>
          </w:rPr>
          <w:delText>Önálló munka bemutatása</w:delText>
        </w:r>
      </w:del>
      <w:bookmarkEnd w:id="74"/>
      <w:ins w:id="77" w:author="László Viktor Jánoky" w:date="2018-11-15T12:27:00Z">
        <w:r w:rsidR="00061FDD">
          <w:rPr>
            <w:lang w:val="hu-HU"/>
          </w:rPr>
          <w:t>El</w:t>
        </w:r>
      </w:ins>
      <w:ins w:id="78" w:author="László Viktor Jánoky" w:date="2018-11-15T12:28:00Z">
        <w:r w:rsidR="00061FDD">
          <w:rPr>
            <w:lang w:val="hu-HU"/>
          </w:rPr>
          <w:t>készült rendszer bemutatása</w:t>
        </w:r>
      </w:ins>
      <w:commentRangeEnd w:id="75"/>
      <w:ins w:id="79" w:author="László Viktor Jánoky" w:date="2018-11-15T12:37:00Z">
        <w:r w:rsidR="00735558">
          <w:rPr>
            <w:rStyle w:val="CommentReference"/>
            <w:rFonts w:asciiTheme="minorHAnsi" w:eastAsiaTheme="minorHAnsi" w:hAnsiTheme="minorHAnsi" w:cstheme="minorBidi"/>
            <w:b w:val="0"/>
            <w:bCs w:val="0"/>
          </w:rPr>
          <w:commentReference w:id="75"/>
        </w:r>
      </w:ins>
    </w:p>
    <w:p w14:paraId="220F9200" w14:textId="3B693BCF" w:rsidR="00061FDD" w:rsidRPr="00061FDD" w:rsidRDefault="00061FDD">
      <w:pPr>
        <w:rPr>
          <w:ins w:id="80" w:author="László Viktor Jánoky" w:date="2018-11-15T12:28:00Z"/>
          <w:lang w:val="hu-HU"/>
        </w:rPr>
        <w:pPrChange w:id="81" w:author="László Viktor Jánoky" w:date="2018-11-15T12:28:00Z">
          <w:pPr>
            <w:pStyle w:val="Heading1"/>
          </w:pPr>
        </w:pPrChange>
      </w:pPr>
      <w:ins w:id="82" w:author="László Viktor Jánoky" w:date="2018-11-15T12:28:00Z">
        <w:r>
          <w:rPr>
            <w:lang w:val="hu-HU"/>
          </w:rPr>
          <w:t>[Rövid szöveg ahol elmondod, hogy most hogy bemutattad a WebRT tehnológiát, kitrész ar</w:t>
        </w:r>
      </w:ins>
      <w:ins w:id="83" w:author="László Viktor Jánoky" w:date="2018-11-15T12:29:00Z">
        <w:r>
          <w:rPr>
            <w:lang w:val="hu-HU"/>
          </w:rPr>
          <w:t>ra amit te csinálsz ennek a felhasználásával.</w:t>
        </w:r>
      </w:ins>
      <w:ins w:id="84" w:author="László Viktor Jánoky" w:date="2018-11-15T12:28:00Z">
        <w:r>
          <w:rPr>
            <w:lang w:val="hu-HU"/>
          </w:rPr>
          <w:t>]</w:t>
        </w:r>
      </w:ins>
    </w:p>
    <w:p w14:paraId="54AC6235" w14:textId="1152863E" w:rsidR="00061FDD" w:rsidRDefault="00061FDD" w:rsidP="00061FDD">
      <w:pPr>
        <w:pStyle w:val="Heading2"/>
        <w:rPr>
          <w:ins w:id="85" w:author="László Viktor Jánoky" w:date="2018-11-15T12:29:00Z"/>
          <w:lang w:val="hu-HU"/>
        </w:rPr>
      </w:pPr>
      <w:ins w:id="86" w:author="László Viktor Jánoky" w:date="2018-11-15T12:28:00Z">
        <w:r>
          <w:rPr>
            <w:lang w:val="hu-HU"/>
          </w:rPr>
          <w:t>Célkitűzések</w:t>
        </w:r>
      </w:ins>
    </w:p>
    <w:p w14:paraId="224B9AA4" w14:textId="7A261019" w:rsidR="00061FDD" w:rsidRDefault="00061FDD" w:rsidP="00061FDD">
      <w:pPr>
        <w:rPr>
          <w:ins w:id="87" w:author="László Viktor Jánoky" w:date="2018-11-15T12:31:00Z"/>
          <w:lang w:val="hu-HU"/>
        </w:rPr>
      </w:pPr>
      <w:ins w:id="88" w:author="László Viktor Jánoky" w:date="2018-11-15T12:29:00Z">
        <w:r>
          <w:rPr>
            <w:lang w:val="hu-HU"/>
          </w:rPr>
          <w:t xml:space="preserve">[Ide írd le, hogy </w:t>
        </w:r>
      </w:ins>
      <w:ins w:id="89" w:author="László Viktor Jánoky" w:date="2018-11-15T12:30:00Z">
        <w:r>
          <w:rPr>
            <w:lang w:val="hu-HU"/>
          </w:rPr>
          <w:t>proof-of concepteket csinálsz hogy tesztelj dolgokat.</w:t>
        </w:r>
      </w:ins>
      <w:ins w:id="90" w:author="László Viktor Jánoky" w:date="2018-11-15T12:29:00Z">
        <w:r>
          <w:rPr>
            <w:lang w:val="hu-HU"/>
          </w:rPr>
          <w:t>]</w:t>
        </w:r>
      </w:ins>
    </w:p>
    <w:p w14:paraId="27BDF6E5" w14:textId="1C16B2C2" w:rsidR="00061FDD" w:rsidRDefault="00061FDD" w:rsidP="00061FDD">
      <w:pPr>
        <w:pStyle w:val="Heading2"/>
        <w:rPr>
          <w:ins w:id="91" w:author="László Viktor Jánoky" w:date="2018-11-15T12:31:00Z"/>
          <w:lang w:val="hu-HU"/>
        </w:rPr>
      </w:pPr>
      <w:ins w:id="92" w:author="László Viktor Jánoky" w:date="2018-11-15T12:31:00Z">
        <w:r>
          <w:rPr>
            <w:lang w:val="hu-HU"/>
          </w:rPr>
          <w:t>Tervezési szempontok</w:t>
        </w:r>
      </w:ins>
    </w:p>
    <w:p w14:paraId="2DD4865B" w14:textId="4CE4D385" w:rsidR="00061FDD" w:rsidRPr="00061FDD" w:rsidRDefault="00061FDD">
      <w:pPr>
        <w:rPr>
          <w:lang w:val="hu-HU"/>
        </w:rPr>
        <w:pPrChange w:id="93" w:author="László Viktor Jánoky" w:date="2018-11-15T12:31:00Z">
          <w:pPr>
            <w:pStyle w:val="Heading1"/>
          </w:pPr>
        </w:pPrChange>
      </w:pPr>
      <w:ins w:id="94" w:author="László Viktor Jánoky" w:date="2018-11-15T12:31:00Z">
        <w:r>
          <w:rPr>
            <w:lang w:val="hu-HU"/>
          </w:rPr>
          <w:t>[Milyen</w:t>
        </w:r>
        <w:r w:rsidR="00EC20A9">
          <w:rPr>
            <w:lang w:val="hu-HU"/>
          </w:rPr>
          <w:t xml:space="preserve"> szmepontokat vettél figyelembe, lehet bullshitellni, hogy „gyors iteráció”, megbízhatóság, támogatottság, stb-</w:t>
        </w:r>
        <w:r>
          <w:rPr>
            <w:lang w:val="hu-HU"/>
          </w:rPr>
          <w:t>]</w:t>
        </w:r>
      </w:ins>
    </w:p>
    <w:p w14:paraId="43811C21" w14:textId="77777777" w:rsidR="007F6011" w:rsidRPr="00A312F0" w:rsidRDefault="007F6011" w:rsidP="007F6011">
      <w:pPr>
        <w:pStyle w:val="Heading2"/>
        <w:rPr>
          <w:lang w:val="hu-HU"/>
        </w:rPr>
      </w:pPr>
      <w:bookmarkStart w:id="95" w:name="_Toc530047470"/>
      <w:r w:rsidRPr="00A312F0">
        <w:rPr>
          <w:lang w:val="hu-HU"/>
        </w:rPr>
        <w:t>Egy-egy kapcsolatú demó</w:t>
      </w:r>
      <w:bookmarkEnd w:id="95"/>
    </w:p>
    <w:p w14:paraId="415AC3B9" w14:textId="77777777" w:rsidR="00443F10" w:rsidRPr="00A312F0" w:rsidRDefault="00443F10" w:rsidP="007F6011">
      <w:pPr>
        <w:pStyle w:val="Heading3"/>
        <w:rPr>
          <w:lang w:val="hu-HU"/>
        </w:rPr>
      </w:pPr>
      <w:bookmarkStart w:id="96" w:name="_Toc530047471"/>
      <w:r w:rsidRPr="00A312F0">
        <w:rPr>
          <w:lang w:val="hu-HU"/>
        </w:rPr>
        <w:t>Megvalósítás</w:t>
      </w:r>
      <w:bookmarkEnd w:id="96"/>
    </w:p>
    <w:p w14:paraId="098A29D3" w14:textId="77777777" w:rsidR="002A2B61" w:rsidRPr="00A312F0" w:rsidRDefault="00443F10" w:rsidP="00443F10">
      <w:pPr>
        <w:rPr>
          <w:lang w:val="hu-HU"/>
        </w:rPr>
      </w:pPr>
      <w:r w:rsidRPr="00A312F0">
        <w:rPr>
          <w:lang w:val="hu-HU"/>
        </w:rPr>
        <w:t xml:space="preserve">A ‘proof-of-concept’ 3 minimalista oldalt rejt. Egyrészt </w:t>
      </w:r>
      <w:r w:rsidR="00087599" w:rsidRPr="00A312F0">
        <w:rPr>
          <w:lang w:val="hu-HU"/>
        </w:rPr>
        <w:t>a főoldalt ahol választhatunk aközött, hogy mi akarjuk létrehozni a csatornát, vagy valaki már létrehozta, csak csatlakozni akarunk hozzá</w:t>
      </w:r>
      <w:r w:rsidR="00907179" w:rsidRPr="00A312F0">
        <w:rPr>
          <w:lang w:val="hu-HU"/>
        </w:rPr>
        <w:t>, másr</w:t>
      </w:r>
      <w:r w:rsidR="002A2B61" w:rsidRPr="00A312F0">
        <w:rPr>
          <w:lang w:val="hu-HU"/>
        </w:rPr>
        <w:t>é</w:t>
      </w:r>
      <w:r w:rsidR="00907179" w:rsidRPr="00A312F0">
        <w:rPr>
          <w:lang w:val="hu-HU"/>
        </w:rPr>
        <w:t xml:space="preserve">szt e két aloldalt. </w:t>
      </w:r>
    </w:p>
    <w:p w14:paraId="31E50EDA" w14:textId="77777777" w:rsidR="00EF121D" w:rsidRPr="00A312F0" w:rsidRDefault="00676AFD" w:rsidP="00443F10">
      <w:pPr>
        <w:rPr>
          <w:lang w:val="hu-HU"/>
        </w:rPr>
      </w:pPr>
      <w:r w:rsidRPr="00A312F0">
        <w:rPr>
          <w:lang w:val="hu-HU"/>
        </w:rPr>
        <w:t xml:space="preserve">Miután kiválasztottuk a </w:t>
      </w:r>
      <w:r w:rsidR="002A2B61" w:rsidRPr="00A312F0">
        <w:rPr>
          <w:lang w:val="hu-HU"/>
        </w:rPr>
        <w:t xml:space="preserve">chat létrehozása opciót, az oldalon több lehetőségünk is van. A logger ablakban láthatjuk az összes WebRTC-vel kapcsolatos eseményt, ez az oldal felső részén helyezkedik el. Mellette kissé balrább a nyílra kattintva visszaléphetünk a főoldalra. Miközben az oldal nyitva van, a log alatt a bal panel láthatóan tölt. Ennek az az oka, hogy az SDP header még nincsen kész. Ahhoz, hogy a proof of concept oldalon elég legyen egy header-t átküldeni a másiknak, megvárom míg a candidate keresés - a kapcsolat felépítésének legtöbb időt igénylő része – befejeződik. Mellesleg a leghamarább akkor tudunk arról, hogy több candidate nem lesz, ha kapunk egy olyan eseményt OnNewICECandidate esetén, ahol a paraméter null. </w:t>
      </w:r>
      <w:r w:rsidR="004F1976" w:rsidRPr="00A312F0">
        <w:rPr>
          <w:lang w:val="hu-HU"/>
        </w:rPr>
        <w:t xml:space="preserve">Tehát amikor már az összes candiate rendelkezésre áll, az SDP header  megjelenik a bal panelen. </w:t>
      </w:r>
      <w:r w:rsidR="005440D5" w:rsidRPr="00A312F0">
        <w:rPr>
          <w:lang w:val="hu-HU"/>
        </w:rPr>
        <w:t xml:space="preserve">Ahhoz, hogy felhasználjuk, nem kell kijelölni, elég ha egyszerűen a “Copy SDP Header” gombra kattintunk. </w:t>
      </w:r>
      <w:r w:rsidR="00F81356" w:rsidRPr="00A312F0">
        <w:rPr>
          <w:lang w:val="hu-HU"/>
        </w:rPr>
        <w:lastRenderedPageBreak/>
        <w:t xml:space="preserve">Ekkor a teljes tartalma a vágólapra másolódik, azzal a kiegészítéssel, hogy ez a kimásolt változat már json formátumú adat. </w:t>
      </w:r>
      <w:r w:rsidR="00EF121D" w:rsidRPr="00A312F0">
        <w:rPr>
          <w:lang w:val="hu-HU"/>
        </w:rPr>
        <w:t xml:space="preserve">A headert amit kaptunk most el kell küldenünk egy másik kliensnek aki szintén megnyitotta az oldalt, csak a “Join chat” gombra kattintott. Neki ugyanezen oldalon nem töltődik be megnyitás esetén a bal panelen a header, mert előbb szüksége van az offer típusú headerre, amit éppen most generáltunk. Tehát valamilyen médiumon keresztül eljuttatjuk az információt a másik félnek, aki az “Add client’s SDP Header” gombra kattintva beimportálja azt. Lokális hálózaton STUN szerver nélkül ez a header egészen kicsi, ezért nem érdemes külön fájlként kezelni, ezért döntöttem a szöveges másolás mellet. Természetesen több hálózati kártyával illetve STUN szerver segítségével az SDP header egészen nagy lehet amit már nem lehet könnyen kezelni, például átküldeni egy chat programon. </w:t>
      </w:r>
    </w:p>
    <w:p w14:paraId="2A7C775F" w14:textId="77777777" w:rsidR="00676AFD" w:rsidRPr="00A312F0" w:rsidRDefault="00EF121D" w:rsidP="00443F10">
      <w:pPr>
        <w:rPr>
          <w:lang w:val="hu-HU"/>
        </w:rPr>
      </w:pPr>
      <w:r w:rsidRPr="00A312F0">
        <w:rPr>
          <w:lang w:val="hu-HU"/>
        </w:rPr>
        <w:t xml:space="preserve">Miután beimportálta a fogadó fél a headert, az ő WebRTC kliense kezd el ICE candidate-eket keresni. Ez is eltarthat egy ideig, végül megszületik az “ANSWER” típusú SDP header. Ezt szintén kimásoljuk, ahogy előbb is tettük, és átadjuk a chatet indító félnek. Ezzel elvégeztük a ránk eső feladatot. Ekkor az indító fél az answer headert az “Add client’s SDP Header” gombra kattintva </w:t>
      </w:r>
      <w:r w:rsidR="00F81356" w:rsidRPr="00A312F0">
        <w:rPr>
          <w:lang w:val="hu-HU"/>
        </w:rPr>
        <w:t xml:space="preserve"> </w:t>
      </w:r>
      <w:r w:rsidR="00F12EBD" w:rsidRPr="00A312F0">
        <w:rPr>
          <w:lang w:val="hu-HU"/>
        </w:rPr>
        <w:t>véglegesíti az információcserét (signaling). Ekkor az indító fél oldaláról indulva kiépül a csatorna a két fél között</w:t>
      </w:r>
      <w:r w:rsidR="00735025" w:rsidRPr="00A312F0">
        <w:rPr>
          <w:lang w:val="hu-HU"/>
        </w:rPr>
        <w:t>. A második webkamera kép is megjelenik és a felek tudnak chatelni.</w:t>
      </w:r>
    </w:p>
    <w:p w14:paraId="34CE0A41" w14:textId="77777777" w:rsidR="00C464BE" w:rsidRPr="00A312F0" w:rsidRDefault="009538AE" w:rsidP="00C464BE">
      <w:pPr>
        <w:keepNext/>
        <w:jc w:val="center"/>
        <w:rPr>
          <w:lang w:val="hu-HU"/>
        </w:rPr>
      </w:pPr>
      <w:r w:rsidRPr="00A312F0">
        <w:rPr>
          <w:noProof/>
        </w:rPr>
        <w:lastRenderedPageBreak/>
        <w:drawing>
          <wp:inline distT="0" distB="0" distL="0" distR="0" wp14:anchorId="22D6ED16" wp14:editId="2A523431">
            <wp:extent cx="4199860" cy="6769641"/>
            <wp:effectExtent l="0" t="0" r="0" b="0"/>
            <wp:docPr id="13" name="Picture 13" descr="C:\Users\bebe\Downloads\Manual WebRTC 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be\Downloads\Manual WebRTC signal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6111" cy="6779717"/>
                    </a:xfrm>
                    <a:prstGeom prst="rect">
                      <a:avLst/>
                    </a:prstGeom>
                    <a:noFill/>
                    <a:ln>
                      <a:noFill/>
                    </a:ln>
                  </pic:spPr>
                </pic:pic>
              </a:graphicData>
            </a:graphic>
          </wp:inline>
        </w:drawing>
      </w:r>
    </w:p>
    <w:p w14:paraId="6D18F258" w14:textId="2ACBA431" w:rsidR="009538AE" w:rsidRPr="00A312F0" w:rsidRDefault="00C464BE" w:rsidP="00C464BE">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012755">
        <w:rPr>
          <w:noProof/>
          <w:lang w:val="hu-HU"/>
        </w:rPr>
        <w:t>7</w:t>
      </w:r>
      <w:r w:rsidRPr="00A312F0">
        <w:rPr>
          <w:lang w:val="hu-HU"/>
        </w:rPr>
        <w:fldChar w:fldCharType="end"/>
      </w:r>
      <w:r w:rsidRPr="00A312F0">
        <w:rPr>
          <w:lang w:val="hu-HU"/>
        </w:rPr>
        <w:t>. Kapcsolat kiépülése a PoC demóban</w:t>
      </w:r>
    </w:p>
    <w:p w14:paraId="501B5AAA" w14:textId="77777777" w:rsidR="007F6011" w:rsidRPr="00A312F0" w:rsidRDefault="007F6011" w:rsidP="007F6011">
      <w:pPr>
        <w:pStyle w:val="Heading3"/>
        <w:rPr>
          <w:lang w:val="hu-HU"/>
        </w:rPr>
      </w:pPr>
      <w:bookmarkStart w:id="97" w:name="_Toc530047472"/>
      <w:r w:rsidRPr="00A312F0">
        <w:rPr>
          <w:lang w:val="hu-HU"/>
        </w:rPr>
        <w:lastRenderedPageBreak/>
        <w:t>WebRTC könyvtár</w:t>
      </w:r>
      <w:bookmarkEnd w:id="97"/>
    </w:p>
    <w:p w14:paraId="0B0F0118" w14:textId="77777777" w:rsidR="00443F10" w:rsidRPr="00A312F0" w:rsidRDefault="001854A9" w:rsidP="00443F10">
      <w:pPr>
        <w:rPr>
          <w:lang w:val="hu-HU"/>
        </w:rPr>
      </w:pPr>
      <w:r w:rsidRPr="00A312F0">
        <w:rPr>
          <w:lang w:val="hu-HU"/>
        </w:rPr>
        <w:t xml:space="preserve">A WebRTC könyvtár három részből áll. Van egy base és külön a host és client, aszerint hogy ki hív és ki válaszol. </w:t>
      </w:r>
    </w:p>
    <w:p w14:paraId="1E1AB1A3" w14:textId="77777777" w:rsidR="001854A9" w:rsidRPr="00A312F0" w:rsidRDefault="001854A9" w:rsidP="00443F10">
      <w:pPr>
        <w:rPr>
          <w:lang w:val="hu-HU"/>
        </w:rPr>
      </w:pPr>
      <w:r w:rsidRPr="00A312F0">
        <w:rPr>
          <w:lang w:val="hu-HU"/>
        </w:rPr>
        <w:t xml:space="preserve">A Base gondoskodik arról, hogy a datachannel, videó, audio kapcsolatok létrejöhessenek, illetve kezeli az ICE candidate keresést. A Host és Client osztályok már csak a base-ből származnak le és használják fel a képességeit, hogy a saját  specifikus függvényeiket ezzel együtt hajthassák végre. A Host a datachannel létrehozásáért felel, illetve az offert állítja elő, míg a Client már csak event-ként kapja meg a datachannelt és az answer-t is csak az offert megléte esetén állíthatja elő. </w:t>
      </w:r>
    </w:p>
    <w:p w14:paraId="62EBF3C5" w14:textId="77777777" w:rsidR="004D069B" w:rsidRPr="00A312F0" w:rsidRDefault="004D069B" w:rsidP="004D069B">
      <w:pPr>
        <w:keepNext/>
        <w:jc w:val="center"/>
        <w:rPr>
          <w:lang w:val="hu-HU"/>
        </w:rPr>
      </w:pPr>
      <w:r w:rsidRPr="00A312F0">
        <w:rPr>
          <w:noProof/>
        </w:rPr>
        <w:drawing>
          <wp:inline distT="0" distB="0" distL="0" distR="0" wp14:anchorId="76363471" wp14:editId="1886D042">
            <wp:extent cx="3869194" cy="472085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be\Downloads\Order of setting SDP header.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875531" cy="4728588"/>
                    </a:xfrm>
                    <a:prstGeom prst="rect">
                      <a:avLst/>
                    </a:prstGeom>
                    <a:noFill/>
                    <a:ln>
                      <a:noFill/>
                    </a:ln>
                  </pic:spPr>
                </pic:pic>
              </a:graphicData>
            </a:graphic>
          </wp:inline>
        </w:drawing>
      </w:r>
    </w:p>
    <w:p w14:paraId="1AF446AC" w14:textId="61F094E8" w:rsidR="00E0104D" w:rsidRPr="00A312F0" w:rsidRDefault="004D069B" w:rsidP="004D069B">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012755">
        <w:rPr>
          <w:noProof/>
          <w:lang w:val="hu-HU"/>
        </w:rPr>
        <w:t>8</w:t>
      </w:r>
      <w:r w:rsidRPr="00A312F0">
        <w:rPr>
          <w:lang w:val="hu-HU"/>
        </w:rPr>
        <w:fldChar w:fldCharType="end"/>
      </w:r>
      <w:r w:rsidRPr="00A312F0">
        <w:rPr>
          <w:lang w:val="hu-HU"/>
        </w:rPr>
        <w:t xml:space="preserve">. </w:t>
      </w:r>
      <w:r w:rsidR="00C60030" w:rsidRPr="00A312F0">
        <w:rPr>
          <w:lang w:val="hu-HU"/>
        </w:rPr>
        <w:t>az SDP header beállításának sorrendje</w:t>
      </w:r>
    </w:p>
    <w:p w14:paraId="3A2CEA92" w14:textId="77777777" w:rsidR="00516C60" w:rsidRPr="00A312F0" w:rsidRDefault="00516C60" w:rsidP="00516C60">
      <w:pPr>
        <w:rPr>
          <w:lang w:val="hu-HU"/>
        </w:rPr>
      </w:pPr>
      <w:r w:rsidRPr="00A312F0">
        <w:rPr>
          <w:lang w:val="hu-HU"/>
        </w:rPr>
        <w:lastRenderedPageBreak/>
        <w:t xml:space="preserve">Ennek a könyvtárnak a megírásánál még </w:t>
      </w:r>
      <w:r w:rsidR="00DC6A3A" w:rsidRPr="00A312F0">
        <w:rPr>
          <w:lang w:val="hu-HU"/>
        </w:rPr>
        <w:t>nem figyeltem a komplexitásból eredő problémákra, így ES5 nyelvi készlettel írtam, nem használva ki teljesen az újabb JS verziók adta lehetőségeket. Például nem megfelelően használtam a Promise-t, nem await-eltem nagyon semmit, helyette mindig a .then() metódust használtam ami nem segített érthetőbbé tenni a kódot.</w:t>
      </w:r>
    </w:p>
    <w:p w14:paraId="77EA397C" w14:textId="77777777" w:rsidR="007F6011" w:rsidRPr="00A312F0" w:rsidRDefault="00457F54" w:rsidP="007F6011">
      <w:pPr>
        <w:pStyle w:val="Heading3"/>
        <w:rPr>
          <w:lang w:val="hu-HU"/>
        </w:rPr>
      </w:pPr>
      <w:bookmarkStart w:id="98" w:name="_Toc530047473"/>
      <w:r w:rsidRPr="00A312F0">
        <w:rPr>
          <w:lang w:val="hu-HU"/>
        </w:rPr>
        <w:t>Fájl küldés</w:t>
      </w:r>
      <w:bookmarkEnd w:id="98"/>
    </w:p>
    <w:p w14:paraId="1FA8F504" w14:textId="77777777" w:rsidR="00457F54" w:rsidRPr="00A312F0" w:rsidRDefault="00457F54" w:rsidP="00457F54">
      <w:pPr>
        <w:rPr>
          <w:lang w:val="hu-HU"/>
        </w:rPr>
      </w:pPr>
      <w:r w:rsidRPr="00A312F0">
        <w:rPr>
          <w:lang w:val="hu-HU"/>
        </w:rPr>
        <w:t>Egyetlen módja a fájlok küldésének WebRTC esetén a datachannel használata. Datachannelt használhatunk bármire, hiszen a fogadott paramétertípusok a következőek: string, Blob, ArrayBuffer, ArrayBufferView</w:t>
      </w:r>
      <w:r w:rsidR="004A53C7" w:rsidRPr="00A312F0">
        <w:rPr>
          <w:lang w:val="hu-HU"/>
        </w:rPr>
        <w:t>.</w:t>
      </w:r>
      <w:r w:rsidR="00F9192C" w:rsidRPr="00A312F0">
        <w:rPr>
          <w:lang w:val="hu-HU"/>
        </w:rPr>
        <w:t xml:space="preserve"> Én a PoC esetén egy ennél egyszerűbb módszert használtam, mégpedig azt, hogy egy bizonyos jelzést hagytam az üzenet elején ami alapján el lehet dönteni, hogy az éppen fájl küldés lesz, vagy csak szöveges üzenet.</w:t>
      </w:r>
      <w:r w:rsidR="007F68C9" w:rsidRPr="00A312F0">
        <w:rPr>
          <w:lang w:val="hu-HU"/>
        </w:rPr>
        <w:t xml:space="preserve"> Természetesen használhattan volna akkor már sorosított json-t, de nem tettem.</w:t>
      </w:r>
      <w:r w:rsidR="007D478A" w:rsidRPr="00A312F0">
        <w:rPr>
          <w:lang w:val="hu-HU"/>
        </w:rPr>
        <w:t xml:space="preserve"> Későbbi tervként szerepel ennek implementálása.</w:t>
      </w:r>
    </w:p>
    <w:p w14:paraId="7124F149" w14:textId="77777777" w:rsidR="00E435C2" w:rsidRPr="00A312F0" w:rsidRDefault="00E435C2" w:rsidP="00E435C2">
      <w:pPr>
        <w:pStyle w:val="Heading3"/>
        <w:rPr>
          <w:lang w:val="hu-HU"/>
        </w:rPr>
      </w:pPr>
      <w:bookmarkStart w:id="99" w:name="_Toc530047474"/>
      <w:r w:rsidRPr="00A312F0">
        <w:rPr>
          <w:lang w:val="hu-HU"/>
        </w:rPr>
        <w:t>UI</w:t>
      </w:r>
      <w:bookmarkEnd w:id="99"/>
    </w:p>
    <w:p w14:paraId="6D98A12B" w14:textId="77777777" w:rsidR="00162E47" w:rsidRPr="00A312F0" w:rsidRDefault="00E435C2" w:rsidP="00162E47">
      <w:pPr>
        <w:keepNext/>
        <w:jc w:val="center"/>
        <w:rPr>
          <w:lang w:val="hu-HU"/>
        </w:rPr>
      </w:pPr>
      <w:r w:rsidRPr="00A312F0">
        <w:rPr>
          <w:noProof/>
          <w14:ligatures w14:val="none"/>
        </w:rPr>
        <w:drawing>
          <wp:inline distT="0" distB="0" distL="0" distR="0" wp14:anchorId="40DB1969" wp14:editId="306AB014">
            <wp:extent cx="444817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48175" cy="2524125"/>
                    </a:xfrm>
                    <a:prstGeom prst="rect">
                      <a:avLst/>
                    </a:prstGeom>
                  </pic:spPr>
                </pic:pic>
              </a:graphicData>
            </a:graphic>
          </wp:inline>
        </w:drawing>
      </w:r>
    </w:p>
    <w:p w14:paraId="0C171E7A" w14:textId="0BFD7450" w:rsidR="00E435C2" w:rsidRPr="00A312F0" w:rsidRDefault="00162E47" w:rsidP="00162E47">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012755">
        <w:rPr>
          <w:noProof/>
          <w:lang w:val="hu-HU"/>
        </w:rPr>
        <w:t>9</w:t>
      </w:r>
      <w:r w:rsidRPr="00A312F0">
        <w:rPr>
          <w:lang w:val="hu-HU"/>
        </w:rPr>
        <w:fldChar w:fldCharType="end"/>
      </w:r>
      <w:r w:rsidRPr="00A312F0">
        <w:rPr>
          <w:lang w:val="hu-HU"/>
        </w:rPr>
        <w:t>. Kezdő képernyő</w:t>
      </w:r>
    </w:p>
    <w:p w14:paraId="2946DB82" w14:textId="77777777" w:rsidR="00162E47" w:rsidRPr="00A312F0" w:rsidRDefault="00B16311" w:rsidP="00162E47">
      <w:pPr>
        <w:keepNext/>
        <w:jc w:val="center"/>
        <w:rPr>
          <w:lang w:val="hu-HU"/>
        </w:rPr>
      </w:pPr>
      <w:r w:rsidRPr="00A312F0">
        <w:rPr>
          <w:noProof/>
          <w14:ligatures w14:val="none"/>
        </w:rPr>
        <w:lastRenderedPageBreak/>
        <w:drawing>
          <wp:inline distT="0" distB="0" distL="0" distR="0" wp14:anchorId="3B99EEB7" wp14:editId="1B67C5B0">
            <wp:extent cx="5943600" cy="5472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472430"/>
                    </a:xfrm>
                    <a:prstGeom prst="rect">
                      <a:avLst/>
                    </a:prstGeom>
                  </pic:spPr>
                </pic:pic>
              </a:graphicData>
            </a:graphic>
          </wp:inline>
        </w:drawing>
      </w:r>
    </w:p>
    <w:p w14:paraId="63D776B4" w14:textId="0BB28429" w:rsidR="00E435C2" w:rsidRPr="00A312F0" w:rsidRDefault="00162E47" w:rsidP="00162E47">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012755">
        <w:rPr>
          <w:noProof/>
          <w:lang w:val="hu-HU"/>
        </w:rPr>
        <w:t>10</w:t>
      </w:r>
      <w:r w:rsidRPr="00A312F0">
        <w:rPr>
          <w:lang w:val="hu-HU"/>
        </w:rPr>
        <w:fldChar w:fldCharType="end"/>
      </w:r>
      <w:r w:rsidRPr="00A312F0">
        <w:rPr>
          <w:lang w:val="hu-HU"/>
        </w:rPr>
        <w:t>. Host SDP létrehozása</w:t>
      </w:r>
    </w:p>
    <w:p w14:paraId="5997CC1D" w14:textId="77777777" w:rsidR="00162E47" w:rsidRPr="00A312F0" w:rsidRDefault="00B16311" w:rsidP="00162E47">
      <w:pPr>
        <w:keepNext/>
        <w:rPr>
          <w:lang w:val="hu-HU"/>
        </w:rPr>
      </w:pPr>
      <w:r w:rsidRPr="00A312F0">
        <w:rPr>
          <w:noProof/>
          <w14:ligatures w14:val="none"/>
        </w:rPr>
        <w:lastRenderedPageBreak/>
        <w:drawing>
          <wp:inline distT="0" distB="0" distL="0" distR="0" wp14:anchorId="55E811A9" wp14:editId="42FA50F1">
            <wp:extent cx="5943600" cy="27743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774315"/>
                    </a:xfrm>
                    <a:prstGeom prst="rect">
                      <a:avLst/>
                    </a:prstGeom>
                  </pic:spPr>
                </pic:pic>
              </a:graphicData>
            </a:graphic>
          </wp:inline>
        </w:drawing>
      </w:r>
    </w:p>
    <w:p w14:paraId="7F5DBFF9" w14:textId="3FF100E2" w:rsidR="00B16311" w:rsidRPr="00A312F0" w:rsidRDefault="00162E47" w:rsidP="00162E47">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012755">
        <w:rPr>
          <w:noProof/>
          <w:lang w:val="hu-HU"/>
        </w:rPr>
        <w:t>11</w:t>
      </w:r>
      <w:r w:rsidRPr="00A312F0">
        <w:rPr>
          <w:lang w:val="hu-HU"/>
        </w:rPr>
        <w:fldChar w:fldCharType="end"/>
      </w:r>
      <w:r w:rsidRPr="00A312F0">
        <w:rPr>
          <w:lang w:val="hu-HU"/>
        </w:rPr>
        <w:t>. Guest oldal mielőtt hozzáadnánk az offert</w:t>
      </w:r>
    </w:p>
    <w:p w14:paraId="110FFD37" w14:textId="77777777" w:rsidR="000C589D" w:rsidRPr="00A312F0" w:rsidRDefault="00B16311" w:rsidP="000C589D">
      <w:pPr>
        <w:keepNext/>
        <w:rPr>
          <w:lang w:val="hu-HU"/>
        </w:rPr>
      </w:pPr>
      <w:r w:rsidRPr="00A312F0">
        <w:rPr>
          <w:noProof/>
          <w14:ligatures w14:val="none"/>
        </w:rPr>
        <w:drawing>
          <wp:inline distT="0" distB="0" distL="0" distR="0" wp14:anchorId="6560CD62" wp14:editId="4DB4285B">
            <wp:extent cx="5943600" cy="2861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861310"/>
                    </a:xfrm>
                    <a:prstGeom prst="rect">
                      <a:avLst/>
                    </a:prstGeom>
                  </pic:spPr>
                </pic:pic>
              </a:graphicData>
            </a:graphic>
          </wp:inline>
        </w:drawing>
      </w:r>
    </w:p>
    <w:p w14:paraId="44B4C8DD" w14:textId="1AE3F548" w:rsidR="00B16311" w:rsidRPr="00A312F0" w:rsidRDefault="000C589D" w:rsidP="000C589D">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012755">
        <w:rPr>
          <w:noProof/>
          <w:lang w:val="hu-HU"/>
        </w:rPr>
        <w:t>12</w:t>
      </w:r>
      <w:r w:rsidRPr="00A312F0">
        <w:rPr>
          <w:lang w:val="hu-HU"/>
        </w:rPr>
        <w:fldChar w:fldCharType="end"/>
      </w:r>
      <w:r w:rsidRPr="00A312F0">
        <w:rPr>
          <w:lang w:val="hu-HU"/>
        </w:rPr>
        <w:t>. SDP header hozzáadása guest oldalon</w:t>
      </w:r>
    </w:p>
    <w:p w14:paraId="6B699379" w14:textId="77777777" w:rsidR="009235CF" w:rsidRPr="00A312F0" w:rsidRDefault="00B16311" w:rsidP="009235CF">
      <w:pPr>
        <w:keepNext/>
        <w:rPr>
          <w:lang w:val="hu-HU"/>
        </w:rPr>
      </w:pPr>
      <w:r w:rsidRPr="00A312F0">
        <w:rPr>
          <w:noProof/>
          <w14:ligatures w14:val="none"/>
        </w:rPr>
        <w:lastRenderedPageBreak/>
        <w:drawing>
          <wp:inline distT="0" distB="0" distL="0" distR="0" wp14:anchorId="12B32B45" wp14:editId="7E8FB587">
            <wp:extent cx="5943600" cy="3032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32760"/>
                    </a:xfrm>
                    <a:prstGeom prst="rect">
                      <a:avLst/>
                    </a:prstGeom>
                  </pic:spPr>
                </pic:pic>
              </a:graphicData>
            </a:graphic>
          </wp:inline>
        </w:drawing>
      </w:r>
    </w:p>
    <w:p w14:paraId="202D4E01" w14:textId="51467642" w:rsidR="00B16311" w:rsidRPr="00A312F0" w:rsidRDefault="009235CF" w:rsidP="009235CF">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012755">
        <w:rPr>
          <w:noProof/>
          <w:lang w:val="hu-HU"/>
        </w:rPr>
        <w:t>13</w:t>
      </w:r>
      <w:r w:rsidRPr="00A312F0">
        <w:rPr>
          <w:lang w:val="hu-HU"/>
        </w:rPr>
        <w:fldChar w:fldCharType="end"/>
      </w:r>
      <w:r w:rsidRPr="00A312F0">
        <w:rPr>
          <w:lang w:val="hu-HU"/>
        </w:rPr>
        <w:t>. Létrejött kapcsolat</w:t>
      </w:r>
    </w:p>
    <w:p w14:paraId="28932D5A" w14:textId="77777777" w:rsidR="00B840C7" w:rsidRPr="00A312F0" w:rsidRDefault="00B840C7" w:rsidP="00B840C7">
      <w:pPr>
        <w:pStyle w:val="Heading3"/>
        <w:rPr>
          <w:lang w:val="hu-HU"/>
        </w:rPr>
      </w:pPr>
      <w:bookmarkStart w:id="100" w:name="_Toc530047475"/>
      <w:r w:rsidRPr="00A312F0">
        <w:rPr>
          <w:lang w:val="hu-HU"/>
        </w:rPr>
        <w:t>Összefoglaló</w:t>
      </w:r>
      <w:bookmarkEnd w:id="100"/>
    </w:p>
    <w:p w14:paraId="61FA1691" w14:textId="77777777" w:rsidR="00B840C7" w:rsidRPr="00A312F0" w:rsidRDefault="00B840C7" w:rsidP="00B840C7">
      <w:pPr>
        <w:rPr>
          <w:lang w:val="hu-HU"/>
        </w:rPr>
      </w:pPr>
      <w:r w:rsidRPr="00A312F0">
        <w:rPr>
          <w:lang w:val="hu-HU"/>
        </w:rPr>
        <w:t xml:space="preserve">A proof of concept megírása segített megérteni a WebRTC működését. Az volt a tervem, hogy ezután már előre megírt WebRTC könyvtárat fogok használni, de később kiderült, hogy a sajátomat kellett volna </w:t>
      </w:r>
      <w:r w:rsidR="00EA7F6D" w:rsidRPr="00A312F0">
        <w:rPr>
          <w:lang w:val="hu-HU"/>
        </w:rPr>
        <w:t>folytatnom, nem nyerek máséval, sőt, nehezebb lesz kiegészíteni extra funkciókkal.</w:t>
      </w:r>
    </w:p>
    <w:p w14:paraId="687B9A33" w14:textId="77777777" w:rsidR="007F6011" w:rsidRPr="00A312F0" w:rsidRDefault="0035191B" w:rsidP="007F6011">
      <w:pPr>
        <w:pStyle w:val="Heading2"/>
        <w:rPr>
          <w:lang w:val="hu-HU"/>
        </w:rPr>
      </w:pPr>
      <w:bookmarkStart w:id="101" w:name="_Toc530047476"/>
      <w:r w:rsidRPr="00A312F0">
        <w:rPr>
          <w:lang w:val="hu-HU"/>
        </w:rPr>
        <w:t>T</w:t>
      </w:r>
      <w:r w:rsidR="007F6011" w:rsidRPr="00A312F0">
        <w:rPr>
          <w:lang w:val="hu-HU"/>
        </w:rPr>
        <w:t>öbb-több kapcsolatú webapp</w:t>
      </w:r>
      <w:bookmarkEnd w:id="101"/>
    </w:p>
    <w:p w14:paraId="4339E7B4" w14:textId="77777777" w:rsidR="00C03F90" w:rsidRPr="00A312F0" w:rsidRDefault="00C03F90" w:rsidP="00C03F90">
      <w:pPr>
        <w:pStyle w:val="Heading3"/>
        <w:rPr>
          <w:lang w:val="hu-HU"/>
        </w:rPr>
      </w:pPr>
      <w:bookmarkStart w:id="102" w:name="_Toc530047477"/>
      <w:r w:rsidRPr="00A312F0">
        <w:rPr>
          <w:lang w:val="hu-HU"/>
        </w:rPr>
        <w:t>Bevezető</w:t>
      </w:r>
      <w:bookmarkEnd w:id="102"/>
    </w:p>
    <w:p w14:paraId="783C0F79" w14:textId="77777777" w:rsidR="00C03F90" w:rsidRPr="00A312F0" w:rsidRDefault="00C03F90" w:rsidP="00C03F90">
      <w:pPr>
        <w:rPr>
          <w:lang w:val="hu-HU"/>
        </w:rPr>
      </w:pPr>
      <w:r w:rsidRPr="00A312F0">
        <w:rPr>
          <w:lang w:val="hu-HU"/>
        </w:rPr>
        <w:t xml:space="preserve">Ahhoz, hogy a megírt ‘proof of concept’ demó működhessen a kényelmetlen SDP header manuális cseréje nélkül, egy szerverre van szükség. Mint azt a WebRTC bemutatásánál is említettem, a WebRTC ránk bízza a signaling-ot, ami annyit tesz, hogy az SDP cserét nekünk kell lebonyolítanunk. Ezen kívül ha már egy szerver is képbe került, session-öket is tarthatunk számon, különböző felhasználókat, azok authentikációját, stb. </w:t>
      </w:r>
      <w:r w:rsidR="0018113B" w:rsidRPr="00A312F0">
        <w:rPr>
          <w:lang w:val="hu-HU"/>
        </w:rPr>
        <w:t xml:space="preserve">Magyarán </w:t>
      </w:r>
      <w:r w:rsidRPr="00A312F0">
        <w:rPr>
          <w:lang w:val="hu-HU"/>
        </w:rPr>
        <w:t xml:space="preserve">egy szerverrel az előbbi demó lehetőségeit </w:t>
      </w:r>
      <w:r w:rsidR="0018113B" w:rsidRPr="00A312F0">
        <w:rPr>
          <w:lang w:val="hu-HU"/>
        </w:rPr>
        <w:t xml:space="preserve">szabadon kibővíthetjük kényelmi funkciókkal, melyek egy akár eladható termék főbb feature-ei </w:t>
      </w:r>
      <w:r w:rsidR="004F6799" w:rsidRPr="00A312F0">
        <w:rPr>
          <w:lang w:val="hu-HU"/>
        </w:rPr>
        <w:t xml:space="preserve">is </w:t>
      </w:r>
      <w:r w:rsidR="0018113B" w:rsidRPr="00A312F0">
        <w:rPr>
          <w:lang w:val="hu-HU"/>
        </w:rPr>
        <w:t>lehetnek.</w:t>
      </w:r>
    </w:p>
    <w:p w14:paraId="41C6ADC5" w14:textId="77777777" w:rsidR="00C03F90" w:rsidRPr="00A312F0" w:rsidRDefault="00C03F90" w:rsidP="00C03F90">
      <w:pPr>
        <w:pStyle w:val="Heading3"/>
        <w:rPr>
          <w:lang w:val="hu-HU"/>
        </w:rPr>
      </w:pPr>
      <w:bookmarkStart w:id="103" w:name="_Toc530047478"/>
      <w:r w:rsidRPr="00A312F0">
        <w:rPr>
          <w:lang w:val="hu-HU"/>
        </w:rPr>
        <w:lastRenderedPageBreak/>
        <w:t>Első verzió</w:t>
      </w:r>
      <w:bookmarkEnd w:id="103"/>
    </w:p>
    <w:p w14:paraId="5C04C40F" w14:textId="77777777" w:rsidR="004F6799" w:rsidRPr="00A312F0" w:rsidRDefault="004F6799" w:rsidP="004F6799">
      <w:pPr>
        <w:pStyle w:val="Heading4"/>
        <w:rPr>
          <w:lang w:val="hu-HU"/>
        </w:rPr>
      </w:pPr>
      <w:r w:rsidRPr="00A312F0">
        <w:rPr>
          <w:lang w:val="hu-HU"/>
        </w:rPr>
        <w:t>Szerver</w:t>
      </w:r>
    </w:p>
    <w:p w14:paraId="7AEEA63E" w14:textId="77777777" w:rsidR="004F6799" w:rsidRPr="00A312F0" w:rsidRDefault="00C03F90" w:rsidP="00C03F90">
      <w:pPr>
        <w:rPr>
          <w:lang w:val="hu-HU"/>
        </w:rPr>
      </w:pPr>
      <w:r w:rsidRPr="00A312F0">
        <w:rPr>
          <w:lang w:val="hu-HU"/>
        </w:rPr>
        <w:t>A</w:t>
      </w:r>
      <w:r w:rsidR="004F6799" w:rsidRPr="00A312F0">
        <w:rPr>
          <w:lang w:val="hu-HU"/>
        </w:rPr>
        <w:t>z</w:t>
      </w:r>
      <w:r w:rsidRPr="00A312F0">
        <w:rPr>
          <w:lang w:val="hu-HU"/>
        </w:rPr>
        <w:t xml:space="preserve"> első </w:t>
      </w:r>
      <w:r w:rsidR="004F6799" w:rsidRPr="00A312F0">
        <w:rPr>
          <w:lang w:val="hu-HU"/>
        </w:rPr>
        <w:t>változat egy Node.js alapú websocket szerver volt</w:t>
      </w:r>
      <w:r w:rsidR="00357866" w:rsidRPr="00A312F0">
        <w:rPr>
          <w:lang w:val="hu-HU"/>
        </w:rPr>
        <w:t xml:space="preserve"> TypeScript nyelven írva</w:t>
      </w:r>
      <w:r w:rsidR="004F6799" w:rsidRPr="00A312F0">
        <w:rPr>
          <w:lang w:val="hu-HU"/>
        </w:rPr>
        <w:t xml:space="preserve">. Két feladata van, egyrészt az SDP cserét jelzi a kapcsolódó felek felé, másrészt a felhasználók státuszát, elérhető felhasználók listáját küldi vissza. </w:t>
      </w:r>
    </w:p>
    <w:p w14:paraId="14D9E698" w14:textId="77777777" w:rsidR="00C03F90" w:rsidRPr="00A312F0" w:rsidRDefault="004F6799" w:rsidP="00C03F90">
      <w:pPr>
        <w:rPr>
          <w:lang w:val="hu-HU"/>
        </w:rPr>
      </w:pPr>
      <w:r w:rsidRPr="00A312F0">
        <w:rPr>
          <w:lang w:val="hu-HU"/>
        </w:rPr>
        <w:t xml:space="preserve">Az architektúra nagyon egyszerű. Egyrészt van egy statikus fájl kiszolgáló, ami az SPA-t tölti be, illetve maga a signaling server ami websocketre épül. </w:t>
      </w:r>
      <w:r w:rsidR="00802468" w:rsidRPr="00A312F0">
        <w:rPr>
          <w:lang w:val="hu-HU"/>
        </w:rPr>
        <w:t xml:space="preserve">Mind a fájl kiszolgáló, mind a WS könyvtár az express.js http szerver könyvtárat használja. Websocket-hez </w:t>
      </w:r>
      <w:r w:rsidRPr="00A312F0">
        <w:rPr>
          <w:lang w:val="hu-HU"/>
        </w:rPr>
        <w:t>a socket.io</w:t>
      </w:r>
      <w:r w:rsidR="00802468" w:rsidRPr="00A312F0">
        <w:rPr>
          <w:lang w:val="hu-HU"/>
        </w:rPr>
        <w:t xml:space="preserve"> könyvtárat használtam. </w:t>
      </w:r>
    </w:p>
    <w:p w14:paraId="0F91C197" w14:textId="77777777" w:rsidR="00802468" w:rsidRPr="00A312F0" w:rsidRDefault="00802468" w:rsidP="00C03F90">
      <w:pPr>
        <w:rPr>
          <w:lang w:val="hu-HU"/>
        </w:rPr>
      </w:pPr>
      <w:r w:rsidRPr="00A312F0">
        <w:rPr>
          <w:lang w:val="hu-HU"/>
        </w:rPr>
        <w:t>A különböző WS kéréseket egy egyszerű dispatcher kezeli:</w:t>
      </w:r>
    </w:p>
    <w:tbl>
      <w:tblPr>
        <w:tblStyle w:val="TableGridLight"/>
        <w:tblW w:w="0" w:type="auto"/>
        <w:tblLook w:val="04A0" w:firstRow="1" w:lastRow="0" w:firstColumn="1" w:lastColumn="0" w:noHBand="0" w:noVBand="1"/>
      </w:tblPr>
      <w:tblGrid>
        <w:gridCol w:w="9350"/>
      </w:tblGrid>
      <w:tr w:rsidR="00802468" w:rsidRPr="00A312F0" w14:paraId="0D42B92B" w14:textId="77777777" w:rsidTr="00802468">
        <w:tc>
          <w:tcPr>
            <w:tcW w:w="9350" w:type="dxa"/>
            <w:vAlign w:val="center"/>
          </w:tcPr>
          <w:p w14:paraId="46AA64CB" w14:textId="77777777" w:rsidR="00802468" w:rsidRPr="00A312F0" w:rsidRDefault="00802468" w:rsidP="00802468">
            <w:pPr>
              <w:spacing w:after="120"/>
              <w:jc w:val="left"/>
              <w:rPr>
                <w:lang w:val="hu-HU"/>
              </w:rPr>
            </w:pPr>
            <w:r w:rsidRPr="00A312F0">
              <w:rPr>
                <w:rFonts w:ascii="Consolas" w:hAnsi="Consolas"/>
                <w:color w:val="24292E"/>
                <w:sz w:val="18"/>
                <w:szCs w:val="18"/>
                <w:shd w:val="clear" w:color="auto" w:fill="FFFFFF"/>
                <w:lang w:val="hu-HU"/>
              </w:rPr>
              <w:t>(</w:t>
            </w:r>
            <w:r w:rsidRPr="00A312F0">
              <w:rPr>
                <w:rStyle w:val="pl-smi"/>
                <w:rFonts w:ascii="Consolas" w:hAnsi="Consolas"/>
                <w:color w:val="24292E"/>
                <w:sz w:val="18"/>
                <w:szCs w:val="18"/>
                <w:shd w:val="clear" w:color="auto" w:fill="FFFFFF"/>
                <w:lang w:val="hu-HU"/>
              </w:rPr>
              <w:t>router</w:t>
            </w:r>
            <w:r w:rsidRPr="00A312F0">
              <w:rPr>
                <w:rFonts w:ascii="Consolas" w:hAnsi="Consolas"/>
                <w:color w:val="24292E"/>
                <w:sz w:val="18"/>
                <w:szCs w:val="18"/>
                <w:shd w:val="clear" w:color="auto" w:fill="FFFFFF"/>
                <w:lang w:val="hu-HU"/>
              </w:rPr>
              <w:t>[</w:t>
            </w:r>
            <w:r w:rsidRPr="00A312F0">
              <w:rPr>
                <w:rStyle w:val="pl-smi"/>
                <w:rFonts w:ascii="Consolas" w:hAnsi="Consolas"/>
                <w:color w:val="24292E"/>
                <w:sz w:val="18"/>
                <w:szCs w:val="18"/>
                <w:shd w:val="clear" w:color="auto" w:fill="FFFFFF"/>
                <w:lang w:val="hu-HU"/>
              </w:rPr>
              <w:t>clientMessage</w:t>
            </w:r>
            <w:r w:rsidRPr="00A312F0">
              <w:rPr>
                <w:rFonts w:ascii="Consolas" w:hAnsi="Consolas"/>
                <w:color w:val="24292E"/>
                <w:sz w:val="18"/>
                <w:szCs w:val="18"/>
                <w:shd w:val="clear" w:color="auto" w:fill="FFFFFF"/>
                <w:lang w:val="hu-HU"/>
              </w:rPr>
              <w:t>.</w:t>
            </w:r>
            <w:r w:rsidRPr="00A312F0">
              <w:rPr>
                <w:rStyle w:val="pl-c1"/>
                <w:rFonts w:ascii="Consolas" w:hAnsi="Consolas"/>
                <w:color w:val="005CC5"/>
                <w:sz w:val="18"/>
                <w:szCs w:val="18"/>
                <w:shd w:val="clear" w:color="auto" w:fill="FFFFFF"/>
                <w:lang w:val="hu-HU"/>
              </w:rPr>
              <w:t>type</w:t>
            </w:r>
            <w:r w:rsidRPr="00A312F0">
              <w:rPr>
                <w:rFonts w:ascii="Consolas" w:hAnsi="Consolas"/>
                <w:color w:val="24292E"/>
                <w:sz w:val="18"/>
                <w:szCs w:val="18"/>
                <w:shd w:val="clear" w:color="auto" w:fill="FFFFFF"/>
                <w:lang w:val="hu-HU"/>
              </w:rPr>
              <w:t xml:space="preserve">] </w:t>
            </w:r>
            <w:r w:rsidRPr="00A312F0">
              <w:rPr>
                <w:rStyle w:val="pl-k"/>
                <w:rFonts w:ascii="Consolas" w:hAnsi="Consolas"/>
                <w:color w:val="D73A49"/>
                <w:sz w:val="18"/>
                <w:szCs w:val="18"/>
                <w:shd w:val="clear" w:color="auto" w:fill="FFFFFF"/>
                <w:lang w:val="hu-HU"/>
              </w:rPr>
              <w:t>||</w:t>
            </w:r>
            <w:r w:rsidRPr="00A312F0">
              <w:rPr>
                <w:rFonts w:ascii="Consolas" w:hAnsi="Consolas"/>
                <w:color w:val="24292E"/>
                <w:sz w:val="18"/>
                <w:szCs w:val="18"/>
                <w:shd w:val="clear" w:color="auto" w:fill="FFFFFF"/>
                <w:lang w:val="hu-HU"/>
              </w:rPr>
              <w:t xml:space="preserve"> </w:t>
            </w:r>
            <w:r w:rsidRPr="00A312F0">
              <w:rPr>
                <w:rStyle w:val="pl-smi"/>
                <w:rFonts w:ascii="Consolas" w:hAnsi="Consolas"/>
                <w:color w:val="24292E"/>
                <w:sz w:val="18"/>
                <w:szCs w:val="18"/>
                <w:shd w:val="clear" w:color="auto" w:fill="FFFFFF"/>
                <w:lang w:val="hu-HU"/>
              </w:rPr>
              <w:t>onError</w:t>
            </w:r>
            <w:r w:rsidRPr="00A312F0">
              <w:rPr>
                <w:rFonts w:ascii="Consolas" w:hAnsi="Consolas"/>
                <w:color w:val="24292E"/>
                <w:sz w:val="18"/>
                <w:szCs w:val="18"/>
                <w:shd w:val="clear" w:color="auto" w:fill="FFFFFF"/>
                <w:lang w:val="hu-HU"/>
              </w:rPr>
              <w:t>).</w:t>
            </w:r>
            <w:r w:rsidRPr="00A312F0">
              <w:rPr>
                <w:rStyle w:val="pl-c1"/>
                <w:rFonts w:ascii="Consolas" w:hAnsi="Consolas"/>
                <w:color w:val="005CC5"/>
                <w:sz w:val="18"/>
                <w:szCs w:val="18"/>
                <w:shd w:val="clear" w:color="auto" w:fill="FFFFFF"/>
                <w:lang w:val="hu-HU"/>
              </w:rPr>
              <w:t>call</w:t>
            </w:r>
            <w:r w:rsidRPr="00A312F0">
              <w:rPr>
                <w:rFonts w:ascii="Consolas" w:hAnsi="Consolas"/>
                <w:color w:val="24292E"/>
                <w:sz w:val="18"/>
                <w:szCs w:val="18"/>
                <w:shd w:val="clear" w:color="auto" w:fill="FFFFFF"/>
                <w:lang w:val="hu-HU"/>
              </w:rPr>
              <w:t>(</w:t>
            </w:r>
            <w:r w:rsidRPr="00A312F0">
              <w:rPr>
                <w:rStyle w:val="pl-smi"/>
                <w:rFonts w:ascii="Consolas" w:hAnsi="Consolas"/>
                <w:color w:val="24292E"/>
                <w:sz w:val="18"/>
                <w:szCs w:val="18"/>
                <w:shd w:val="clear" w:color="auto" w:fill="FFFFFF"/>
                <w:lang w:val="hu-HU"/>
              </w:rPr>
              <w:t>router</w:t>
            </w:r>
            <w:r w:rsidRPr="00A312F0">
              <w:rPr>
                <w:rFonts w:ascii="Consolas" w:hAnsi="Consolas"/>
                <w:color w:val="24292E"/>
                <w:sz w:val="18"/>
                <w:szCs w:val="18"/>
                <w:shd w:val="clear" w:color="auto" w:fill="FFFFFF"/>
                <w:lang w:val="hu-HU"/>
              </w:rPr>
              <w:t>);</w:t>
            </w:r>
          </w:p>
        </w:tc>
      </w:tr>
    </w:tbl>
    <w:p w14:paraId="7298BD17" w14:textId="77777777" w:rsidR="00802468" w:rsidRPr="00A312F0" w:rsidRDefault="00802468" w:rsidP="00C03F90">
      <w:pPr>
        <w:rPr>
          <w:lang w:val="hu-HU"/>
        </w:rPr>
      </w:pPr>
      <w:r w:rsidRPr="00A312F0">
        <w:rPr>
          <w:lang w:val="hu-HU"/>
        </w:rPr>
        <w:t xml:space="preserve">Ha létezik a bejövő üzenet típusában megadott metódusnév, akkor az fut le, ha nincs ilyen, akkor pedig az onError kezeli le. Az éppen aktív felhasználókat egy User[] member tárolja, ezért a szerver leállásával elveszik minden eddigi adat. </w:t>
      </w:r>
    </w:p>
    <w:p w14:paraId="1CCF4FEF" w14:textId="77777777" w:rsidR="00802468" w:rsidRPr="00A312F0" w:rsidRDefault="00802468" w:rsidP="00C03F90">
      <w:pPr>
        <w:rPr>
          <w:lang w:val="hu-HU"/>
        </w:rPr>
      </w:pPr>
      <w:r w:rsidRPr="00A312F0">
        <w:rPr>
          <w:lang w:val="hu-HU"/>
        </w:rPr>
        <w:t xml:space="preserve">Jó döntésnek tekinthető a </w:t>
      </w:r>
      <w:r w:rsidR="00357866" w:rsidRPr="00A312F0">
        <w:rPr>
          <w:lang w:val="hu-HU"/>
        </w:rPr>
        <w:t>N</w:t>
      </w:r>
      <w:r w:rsidRPr="00A312F0">
        <w:rPr>
          <w:lang w:val="hu-HU"/>
        </w:rPr>
        <w:t>od</w:t>
      </w:r>
      <w:r w:rsidR="00357866" w:rsidRPr="00A312F0">
        <w:rPr>
          <w:lang w:val="hu-HU"/>
        </w:rPr>
        <w:t>e.js abban a tekintetben, hogy ugyanazon a nyelven íródott, mint a kliens, ezért nem olyan nehéz a context switch. Ezen kívül egy közös fájlban tárolható minden típus amit a szerver és a kliens használ ami megkönnyíti a fejlesztést és kisebb az esélye a hibázásnak. És végül azért is jó, mert a Node.js jól kezeli a gyors aszinkron műveleteket, amiből a WS szerver miatt éppen sok van.</w:t>
      </w:r>
    </w:p>
    <w:p w14:paraId="04CBF551" w14:textId="77777777" w:rsidR="00CC193C" w:rsidRPr="00A312F0" w:rsidRDefault="00CC193C" w:rsidP="00CC193C">
      <w:pPr>
        <w:pStyle w:val="Heading4"/>
        <w:rPr>
          <w:lang w:val="hu-HU"/>
        </w:rPr>
      </w:pPr>
      <w:r w:rsidRPr="00A312F0">
        <w:rPr>
          <w:lang w:val="hu-HU"/>
        </w:rPr>
        <w:t>Kliens</w:t>
      </w:r>
    </w:p>
    <w:p w14:paraId="191AB2B6" w14:textId="77777777" w:rsidR="00CC193C" w:rsidRPr="00A312F0" w:rsidRDefault="00FD37E7" w:rsidP="00CC193C">
      <w:pPr>
        <w:rPr>
          <w:lang w:val="hu-HU"/>
        </w:rPr>
      </w:pPr>
      <w:r w:rsidRPr="00A312F0">
        <w:rPr>
          <w:lang w:val="hu-HU"/>
        </w:rPr>
        <w:t>Az első kliens terv kürülbelül ez volt:</w:t>
      </w:r>
    </w:p>
    <w:p w14:paraId="3FE9F23F" w14:textId="77777777" w:rsidR="00C03F90" w:rsidRPr="00A312F0" w:rsidRDefault="00C03F90" w:rsidP="00C03F90">
      <w:pPr>
        <w:rPr>
          <w:lang w:val="hu-HU"/>
        </w:rPr>
      </w:pPr>
      <w:r w:rsidRPr="00A312F0">
        <w:rPr>
          <w:noProof/>
        </w:rPr>
        <w:lastRenderedPageBreak/>
        <w:drawing>
          <wp:inline distT="0" distB="0" distL="0" distR="0" wp14:anchorId="7AAA15AD" wp14:editId="3E18824C">
            <wp:extent cx="5841857" cy="3031089"/>
            <wp:effectExtent l="114300" t="114300" r="121285" b="11239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33"/>
                    <a:srcRect l="472" t="761" r="1467"/>
                    <a:stretch/>
                  </pic:blipFill>
                  <pic:spPr>
                    <a:xfrm>
                      <a:off x="0" y="0"/>
                      <a:ext cx="5857416" cy="3039162"/>
                    </a:xfrm>
                    <a:prstGeom prst="rect">
                      <a:avLst/>
                    </a:prstGeom>
                    <a:ln w="38100" cap="sq">
                      <a:solidFill>
                        <a:schemeClr val="bg1"/>
                      </a:solidFill>
                      <a:prstDash val="solid"/>
                      <a:miter lim="800000"/>
                    </a:ln>
                    <a:effectLst>
                      <a:outerShdw blurRad="76200" algn="ctr" rotWithShape="0">
                        <a:prstClr val="black">
                          <a:alpha val="40000"/>
                        </a:prstClr>
                      </a:outerShdw>
                    </a:effectLst>
                  </pic:spPr>
                </pic:pic>
              </a:graphicData>
            </a:graphic>
          </wp:inline>
        </w:drawing>
      </w:r>
    </w:p>
    <w:p w14:paraId="34FC5DA3" w14:textId="77777777" w:rsidR="00FD37E7" w:rsidRPr="00A312F0" w:rsidRDefault="00FB2A85" w:rsidP="00C03F90">
      <w:pPr>
        <w:rPr>
          <w:lang w:val="hu-HU"/>
        </w:rPr>
      </w:pPr>
      <w:r w:rsidRPr="00A312F0">
        <w:rPr>
          <w:lang w:val="hu-HU"/>
        </w:rPr>
        <w:t>A terv szerint első közelítésben mindenki egyedi felhasználóként beszélhet a másikkal, tehát csatornák létrehozására nincs lehetőség. Miután kiválasztunk egy aktív felhasználót beszélgetéshez, opcionálisan behívhatunk a csoportba másokat is. Mivel ez az implementáció nem használja fel az SFU/MCU nyújtotta lehetőségeket, ezért minél több embert hívunk be a beszélgetésbe, annál jobban nő az adatforgalom, ami már 3 emberrel való beszélgetés esetén is leterhel egy egyszerű számítógépet.</w:t>
      </w:r>
    </w:p>
    <w:p w14:paraId="1F72F646" w14:textId="77777777" w:rsidR="00914BF0" w:rsidRPr="00A312F0" w:rsidRDefault="00914BF0" w:rsidP="00914BF0">
      <w:pPr>
        <w:jc w:val="center"/>
        <w:rPr>
          <w:lang w:val="hu-HU"/>
        </w:rPr>
      </w:pPr>
      <w:r w:rsidRPr="00A312F0">
        <w:rPr>
          <w:noProof/>
        </w:rPr>
        <w:lastRenderedPageBreak/>
        <w:drawing>
          <wp:inline distT="0" distB="0" distL="0" distR="0" wp14:anchorId="61CA7F9E" wp14:editId="308ECD74">
            <wp:extent cx="2758032" cy="2392326"/>
            <wp:effectExtent l="171450" t="171450" r="175895" b="19875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765077" cy="239843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1174649" w14:textId="77777777" w:rsidR="00AD5AF2" w:rsidRPr="00A312F0" w:rsidRDefault="00AD5AF2" w:rsidP="00C03F90">
      <w:pPr>
        <w:rPr>
          <w:lang w:val="hu-HU"/>
        </w:rPr>
      </w:pPr>
      <w:r w:rsidRPr="00A312F0">
        <w:rPr>
          <w:lang w:val="hu-HU"/>
        </w:rPr>
        <w:t>Kliens oldalon az Angular 5 framework-öt használtam, így nem is volt lehetőség dönteni, hogy TypesScript-ben, vagy anélkül fogjak neki a kódoláshoz.</w:t>
      </w:r>
    </w:p>
    <w:p w14:paraId="08CE6F91" w14:textId="77777777" w:rsidR="00914BF0" w:rsidRPr="00A312F0" w:rsidRDefault="00914BF0" w:rsidP="00C03F90">
      <w:pPr>
        <w:rPr>
          <w:lang w:val="hu-HU"/>
        </w:rPr>
      </w:pPr>
      <w:r w:rsidRPr="00A312F0">
        <w:rPr>
          <w:noProof/>
        </w:rPr>
        <w:drawing>
          <wp:inline distT="0" distB="0" distL="0" distR="0" wp14:anchorId="06AAE29B" wp14:editId="64C40622">
            <wp:extent cx="5943600" cy="3362960"/>
            <wp:effectExtent l="171450" t="171450" r="171450" b="19939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943600" cy="33629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F5FE5C9" w14:textId="77777777" w:rsidR="00511977" w:rsidRPr="00A312F0" w:rsidRDefault="00511977" w:rsidP="00C03F90">
      <w:pPr>
        <w:rPr>
          <w:lang w:val="hu-HU"/>
        </w:rPr>
      </w:pPr>
      <w:r w:rsidRPr="00A312F0">
        <w:rPr>
          <w:lang w:val="hu-HU"/>
        </w:rPr>
        <w:lastRenderedPageBreak/>
        <w:t>Két oldal van, a login és a chat. A login oldalon adódik, hogy az egyedi felhasználónevet ellenőrzi a kliens, majd regisztrál minket az aktív chat-elők között, míg a chat oldalon a felhasználókat választhatjuk ki és beszélgethetünk velük.</w:t>
      </w:r>
    </w:p>
    <w:p w14:paraId="52C6BCF1" w14:textId="77777777" w:rsidR="00511977" w:rsidRPr="00A312F0" w:rsidRDefault="00511977" w:rsidP="00C03F90">
      <w:pPr>
        <w:rPr>
          <w:lang w:val="hu-HU"/>
        </w:rPr>
      </w:pPr>
      <w:r w:rsidRPr="00A312F0">
        <w:rPr>
          <w:lang w:val="hu-HU"/>
        </w:rPr>
        <w:t xml:space="preserve">Ahogy azt az Angular-nél megszokhattunk, az üzleti logikát service-ek implementálják. Itt sincs másképp, egy service kezeli a WebRTC kapcsolatokat, illetve egy service kezeli a WebSocket kapcsolatot. A WebSocket-et a socket.io-client könyvtár segíti, míg a WebRTC kapcsolatot a simple-peer. </w:t>
      </w:r>
    </w:p>
    <w:p w14:paraId="4A6D3FFB" w14:textId="77777777" w:rsidR="00914BF0" w:rsidRPr="00A312F0" w:rsidRDefault="00914BF0" w:rsidP="00914BF0">
      <w:pPr>
        <w:pStyle w:val="Heading4"/>
        <w:rPr>
          <w:lang w:val="hu-HU"/>
        </w:rPr>
      </w:pPr>
      <w:r w:rsidRPr="00A312F0">
        <w:rPr>
          <w:lang w:val="hu-HU"/>
        </w:rPr>
        <w:t>Összegzés</w:t>
      </w:r>
    </w:p>
    <w:p w14:paraId="6B1C6C17" w14:textId="77777777" w:rsidR="00511977" w:rsidRPr="00A312F0" w:rsidRDefault="00511977" w:rsidP="00C03F90">
      <w:pPr>
        <w:rPr>
          <w:lang w:val="hu-HU"/>
        </w:rPr>
      </w:pPr>
      <w:r w:rsidRPr="00A312F0">
        <w:rPr>
          <w:lang w:val="hu-HU"/>
        </w:rPr>
        <w:t>A WebRTC hátránya, hogy nagyon sok esemény keletkezik és dolgozódik fel egy event handler-ben</w:t>
      </w:r>
      <w:r w:rsidR="00914BF0" w:rsidRPr="00A312F0">
        <w:rPr>
          <w:lang w:val="hu-HU"/>
        </w:rPr>
        <w:t>. Ezeket pedig összefogni nagyon átgondolt struktúrát követel meg. Az első verzió elvetésének oka nem is a szerver hiányosságai, hanem inkább a kliens oldal kezelhetetlensége, annak refaktorálásának reménytelensége.</w:t>
      </w:r>
    </w:p>
    <w:p w14:paraId="5B1DFC42" w14:textId="77777777" w:rsidR="00C03F90" w:rsidRPr="00A312F0" w:rsidRDefault="00914BF0" w:rsidP="00914BF0">
      <w:pPr>
        <w:pStyle w:val="Heading3"/>
        <w:rPr>
          <w:lang w:val="hu-HU"/>
        </w:rPr>
      </w:pPr>
      <w:bookmarkStart w:id="104" w:name="_Toc530047479"/>
      <w:r w:rsidRPr="00A312F0">
        <w:rPr>
          <w:lang w:val="hu-HU"/>
        </w:rPr>
        <w:t>Második verzió</w:t>
      </w:r>
      <w:bookmarkEnd w:id="104"/>
    </w:p>
    <w:p w14:paraId="3AE2CCCF" w14:textId="77777777" w:rsidR="007F6011" w:rsidRPr="00A312F0" w:rsidRDefault="007F6011" w:rsidP="00914BF0">
      <w:pPr>
        <w:pStyle w:val="Heading4"/>
        <w:rPr>
          <w:lang w:val="hu-HU"/>
        </w:rPr>
      </w:pPr>
      <w:r w:rsidRPr="00A312F0">
        <w:rPr>
          <w:lang w:val="hu-HU"/>
        </w:rPr>
        <w:t>Szerver</w:t>
      </w:r>
    </w:p>
    <w:p w14:paraId="15D29F34" w14:textId="77777777" w:rsidR="00914BF0" w:rsidRPr="00A312F0" w:rsidRDefault="007C2445" w:rsidP="00914BF0">
      <w:pPr>
        <w:rPr>
          <w:lang w:val="hu-HU"/>
        </w:rPr>
      </w:pPr>
      <w:r w:rsidRPr="00A312F0">
        <w:rPr>
          <w:lang w:val="hu-HU"/>
        </w:rPr>
        <w:t xml:space="preserve">Újra terveztem a teljes backend architektúrát. Először is az általam – szintén – jól ismert C# nyelvre váltottam, illetve komolyabban felülvizsgáltam, hogy mi kellhet szerver oldalon. Először is több </w:t>
      </w:r>
      <w:r w:rsidR="00A04435" w:rsidRPr="00A312F0">
        <w:rPr>
          <w:lang w:val="hu-HU"/>
        </w:rPr>
        <w:t xml:space="preserve">különálló </w:t>
      </w:r>
      <w:r w:rsidRPr="00A312F0">
        <w:rPr>
          <w:lang w:val="hu-HU"/>
        </w:rPr>
        <w:t>szervert hoztam  létre. Ezek teljesen állapot mentesek, leszámítva a WebSocket framework-öt</w:t>
      </w:r>
      <w:r w:rsidR="005167B7" w:rsidRPr="00A312F0">
        <w:rPr>
          <w:lang w:val="hu-HU"/>
        </w:rPr>
        <w:t>, mivel a SignalR eltárolja az adott kliens adatait azonosításhoz.</w:t>
      </w:r>
      <w:r w:rsidRPr="00A312F0">
        <w:rPr>
          <w:lang w:val="hu-HU"/>
        </w:rPr>
        <w:t xml:space="preserve"> A signaling külön lett választva az API-tól, így most már két külön szerverként futnak. A userekről az adatokat egy Redis cache tárolja, így végre perzisztens az információ róluk. A WebSocket framework-öt a SignalR nyújtja, ami sokkal egyszerűbbé teszi a kommunikációt mind szerver, mind kliens oldalon. </w:t>
      </w:r>
      <w:r w:rsidR="00C34B6F" w:rsidRPr="00A312F0">
        <w:rPr>
          <w:lang w:val="hu-HU"/>
        </w:rPr>
        <w:t>Tehát röviden a változás az ASP.NET stack, SignalR, Redis és decoupling.</w:t>
      </w:r>
    </w:p>
    <w:p w14:paraId="61CDCEAD" w14:textId="77777777" w:rsidR="00A615E5" w:rsidRPr="00A312F0" w:rsidRDefault="00A615E5" w:rsidP="00A615E5">
      <w:pPr>
        <w:keepNext/>
        <w:jc w:val="center"/>
        <w:rPr>
          <w:lang w:val="hu-HU"/>
        </w:rPr>
      </w:pPr>
      <w:r w:rsidRPr="00A312F0">
        <w:rPr>
          <w:noProof/>
        </w:rPr>
        <w:lastRenderedPageBreak/>
        <w:drawing>
          <wp:inline distT="0" distB="0" distL="0" distR="0" wp14:anchorId="5C8CDC0A" wp14:editId="22E24DCA">
            <wp:extent cx="5063294" cy="2328530"/>
            <wp:effectExtent l="0" t="0" r="4445" b="0"/>
            <wp:docPr id="17" name="Picture 17" descr="C:\Users\bebe\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be\Downloads\Untitled Diagra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88464" cy="2340105"/>
                    </a:xfrm>
                    <a:prstGeom prst="rect">
                      <a:avLst/>
                    </a:prstGeom>
                    <a:noFill/>
                    <a:ln>
                      <a:noFill/>
                    </a:ln>
                  </pic:spPr>
                </pic:pic>
              </a:graphicData>
            </a:graphic>
          </wp:inline>
        </w:drawing>
      </w:r>
    </w:p>
    <w:p w14:paraId="548C4A60" w14:textId="377EBCDC" w:rsidR="00A615E5" w:rsidRPr="00A312F0" w:rsidRDefault="00A615E5" w:rsidP="00A615E5">
      <w:pPr>
        <w:pStyle w:val="Caption"/>
        <w:rPr>
          <w:lang w:val="hu-HU"/>
        </w:rPr>
      </w:pPr>
      <w:r w:rsidRPr="00A312F0">
        <w:rPr>
          <w:lang w:val="hu-HU"/>
        </w:rPr>
        <w:t xml:space="preserve">Figure </w:t>
      </w:r>
      <w:r w:rsidRPr="00A312F0">
        <w:rPr>
          <w:lang w:val="hu-HU"/>
        </w:rPr>
        <w:fldChar w:fldCharType="begin"/>
      </w:r>
      <w:r w:rsidRPr="00A312F0">
        <w:rPr>
          <w:lang w:val="hu-HU"/>
        </w:rPr>
        <w:instrText xml:space="preserve"> SEQ Figure \* ARABIC </w:instrText>
      </w:r>
      <w:r w:rsidRPr="00A312F0">
        <w:rPr>
          <w:lang w:val="hu-HU"/>
        </w:rPr>
        <w:fldChar w:fldCharType="separate"/>
      </w:r>
      <w:r w:rsidR="00012755">
        <w:rPr>
          <w:noProof/>
          <w:lang w:val="hu-HU"/>
        </w:rPr>
        <w:t>14</w:t>
      </w:r>
      <w:r w:rsidRPr="00A312F0">
        <w:rPr>
          <w:lang w:val="hu-HU"/>
        </w:rPr>
        <w:fldChar w:fldCharType="end"/>
      </w:r>
      <w:r w:rsidRPr="00A312F0">
        <w:rPr>
          <w:lang w:val="hu-HU"/>
        </w:rPr>
        <w:t xml:space="preserve">. </w:t>
      </w:r>
      <w:r w:rsidR="006F4E39" w:rsidRPr="00A312F0">
        <w:rPr>
          <w:lang w:val="hu-HU"/>
        </w:rPr>
        <w:t>R</w:t>
      </w:r>
      <w:r w:rsidRPr="00A312F0">
        <w:rPr>
          <w:lang w:val="hu-HU"/>
        </w:rPr>
        <w:t xml:space="preserve">obosztusabb </w:t>
      </w:r>
      <w:r w:rsidR="006F4E39" w:rsidRPr="00A312F0">
        <w:rPr>
          <w:lang w:val="hu-HU"/>
        </w:rPr>
        <w:t xml:space="preserve">szerver </w:t>
      </w:r>
      <w:r w:rsidRPr="00A312F0">
        <w:rPr>
          <w:lang w:val="hu-HU"/>
        </w:rPr>
        <w:t>architektúra</w:t>
      </w:r>
    </w:p>
    <w:p w14:paraId="4F9DF916" w14:textId="77777777" w:rsidR="007F6011" w:rsidRPr="00A312F0" w:rsidRDefault="007F6011" w:rsidP="00914BF0">
      <w:pPr>
        <w:pStyle w:val="Heading4"/>
        <w:rPr>
          <w:lang w:val="hu-HU"/>
        </w:rPr>
      </w:pPr>
      <w:r w:rsidRPr="00A312F0">
        <w:rPr>
          <w:lang w:val="hu-HU"/>
        </w:rPr>
        <w:t>Kliens</w:t>
      </w:r>
    </w:p>
    <w:p w14:paraId="09F259C4" w14:textId="77777777" w:rsidR="00E73285" w:rsidRPr="00A312F0" w:rsidRDefault="00E73285" w:rsidP="00E73285">
      <w:pPr>
        <w:rPr>
          <w:lang w:val="hu-HU"/>
        </w:rPr>
      </w:pPr>
      <w:r w:rsidRPr="00A312F0">
        <w:rPr>
          <w:lang w:val="hu-HU"/>
        </w:rPr>
        <w:t xml:space="preserve">A kliens </w:t>
      </w:r>
      <w:r w:rsidR="00443F10" w:rsidRPr="00A312F0">
        <w:rPr>
          <w:lang w:val="hu-HU"/>
        </w:rPr>
        <w:t xml:space="preserve">az előző változathoz hasonlóan Angular 6-ban lett megírva. </w:t>
      </w:r>
      <w:r w:rsidR="00323FD2" w:rsidRPr="00A312F0">
        <w:rPr>
          <w:lang w:val="hu-HU"/>
        </w:rPr>
        <w:t xml:space="preserve">Nem foglalkoztam a megjelenítéssel, csak azt a célt tűztem ki magam elé, hogy olyan klienst készítsek, ami megbízhatóan működik, </w:t>
      </w:r>
    </w:p>
    <w:p w14:paraId="6BB9E253" w14:textId="77777777" w:rsidR="00443F10" w:rsidRPr="00A312F0" w:rsidRDefault="00443F10" w:rsidP="00E73285">
      <w:pPr>
        <w:rPr>
          <w:lang w:val="hu-HU"/>
        </w:rPr>
      </w:pPr>
    </w:p>
    <w:p w14:paraId="1E46C250" w14:textId="10A1E3AE" w:rsidR="00530571" w:rsidRDefault="00530571" w:rsidP="00530571">
      <w:pPr>
        <w:pStyle w:val="Heading1"/>
        <w:rPr>
          <w:ins w:id="105" w:author="László Viktor Jánoky" w:date="2018-11-15T12:37:00Z"/>
          <w:lang w:val="hu-HU"/>
        </w:rPr>
      </w:pPr>
      <w:bookmarkStart w:id="106" w:name="_Toc530047480"/>
      <w:del w:id="107" w:author="László Viktor Jánoky" w:date="2018-11-15T12:37:00Z">
        <w:r w:rsidRPr="00A312F0" w:rsidDel="00735558">
          <w:rPr>
            <w:lang w:val="hu-HU"/>
          </w:rPr>
          <w:lastRenderedPageBreak/>
          <w:delText xml:space="preserve">Önálló </w:delText>
        </w:r>
      </w:del>
      <w:ins w:id="108" w:author="László Viktor Jánoky" w:date="2018-11-15T12:37:00Z">
        <w:r w:rsidR="00735558">
          <w:rPr>
            <w:lang w:val="hu-HU"/>
          </w:rPr>
          <w:t>Elkészült</w:t>
        </w:r>
      </w:ins>
      <w:del w:id="109" w:author="László Viktor Jánoky" w:date="2018-11-15T12:37:00Z">
        <w:r w:rsidRPr="00A312F0" w:rsidDel="00735558">
          <w:rPr>
            <w:lang w:val="hu-HU"/>
          </w:rPr>
          <w:delText>munka</w:delText>
        </w:r>
      </w:del>
      <w:ins w:id="110" w:author="László Viktor Jánoky" w:date="2018-11-15T12:37:00Z">
        <w:r w:rsidR="00735558">
          <w:rPr>
            <w:lang w:val="hu-HU"/>
          </w:rPr>
          <w:t xml:space="preserve"> rendszer</w:t>
        </w:r>
      </w:ins>
      <w:r w:rsidRPr="00A312F0">
        <w:rPr>
          <w:lang w:val="hu-HU"/>
        </w:rPr>
        <w:t xml:space="preserve"> </w:t>
      </w:r>
      <w:r w:rsidR="0035191B" w:rsidRPr="00A312F0">
        <w:rPr>
          <w:lang w:val="hu-HU"/>
        </w:rPr>
        <w:t>értékelése</w:t>
      </w:r>
      <w:bookmarkEnd w:id="106"/>
    </w:p>
    <w:p w14:paraId="2DA84315" w14:textId="7B6281F3" w:rsidR="00735558" w:rsidRDefault="00FB3A82" w:rsidP="00735558">
      <w:pPr>
        <w:pStyle w:val="Heading2"/>
        <w:rPr>
          <w:ins w:id="111" w:author="László Viktor Jánoky" w:date="2018-11-15T12:37:00Z"/>
          <w:lang w:val="hu-HU"/>
        </w:rPr>
      </w:pPr>
      <w:ins w:id="112" w:author="László Viktor Jánoky" w:date="2018-11-15T12:37:00Z">
        <w:r>
          <w:rPr>
            <w:lang w:val="hu-HU"/>
          </w:rPr>
          <w:t>Ellenőrzés</w:t>
        </w:r>
      </w:ins>
    </w:p>
    <w:p w14:paraId="48410B45" w14:textId="55C42011" w:rsidR="00FB3A82" w:rsidRDefault="00FB3A82">
      <w:pPr>
        <w:pStyle w:val="Heading2"/>
        <w:rPr>
          <w:ins w:id="113" w:author="László Viktor Jánoky" w:date="2018-11-15T12:38:00Z"/>
          <w:lang w:val="hu-HU"/>
        </w:rPr>
        <w:pPrChange w:id="114" w:author="László Viktor Jánoky" w:date="2018-11-15T12:38:00Z">
          <w:pPr/>
        </w:pPrChange>
      </w:pPr>
      <w:ins w:id="115" w:author="László Viktor Jánoky" w:date="2018-11-15T12:38:00Z">
        <w:r>
          <w:rPr>
            <w:lang w:val="hu-HU"/>
          </w:rPr>
          <w:t>Teljesítmény</w:t>
        </w:r>
      </w:ins>
    </w:p>
    <w:p w14:paraId="73536874" w14:textId="740A2F28" w:rsidR="00FB3A82" w:rsidRPr="00FB3A82" w:rsidRDefault="00C15AC6">
      <w:pPr>
        <w:pStyle w:val="Heading2"/>
        <w:rPr>
          <w:lang w:val="hu-HU"/>
        </w:rPr>
        <w:pPrChange w:id="116" w:author="László Viktor Jánoky" w:date="2018-11-15T12:38:00Z">
          <w:pPr>
            <w:pStyle w:val="Heading1"/>
          </w:pPr>
        </w:pPrChange>
      </w:pPr>
      <w:ins w:id="117" w:author="László Viktor Jánoky" w:date="2018-11-15T12:38:00Z">
        <w:r>
          <w:rPr>
            <w:lang w:val="hu-HU"/>
          </w:rPr>
          <w:t>Szerzett t</w:t>
        </w:r>
        <w:r w:rsidR="00FB3A82">
          <w:rPr>
            <w:lang w:val="hu-HU"/>
          </w:rPr>
          <w:t>apasztalatok</w:t>
        </w:r>
      </w:ins>
    </w:p>
    <w:p w14:paraId="76C33787" w14:textId="46B6FC39" w:rsidR="00162E8A" w:rsidRPr="00A312F0" w:rsidDel="00735558" w:rsidRDefault="00162E8A" w:rsidP="00530571">
      <w:pPr>
        <w:pStyle w:val="Heading1"/>
        <w:rPr>
          <w:del w:id="118" w:author="László Viktor Jánoky" w:date="2018-11-15T12:35:00Z"/>
          <w:lang w:val="hu-HU"/>
        </w:rPr>
      </w:pPr>
      <w:bookmarkStart w:id="119" w:name="_Toc530047481"/>
      <w:del w:id="120" w:author="László Viktor Jánoky" w:date="2018-11-15T12:35:00Z">
        <w:r w:rsidRPr="00A312F0" w:rsidDel="00735558">
          <w:rPr>
            <w:lang w:val="hu-HU"/>
          </w:rPr>
          <w:delText>Hogyan csinálják mások?</w:delText>
        </w:r>
        <w:bookmarkEnd w:id="119"/>
      </w:del>
    </w:p>
    <w:p w14:paraId="417A403E" w14:textId="77777777" w:rsidR="00530571" w:rsidRPr="00A312F0" w:rsidRDefault="00530571" w:rsidP="00530571">
      <w:pPr>
        <w:pStyle w:val="Heading1"/>
        <w:rPr>
          <w:lang w:val="hu-HU"/>
        </w:rPr>
      </w:pPr>
      <w:bookmarkStart w:id="121" w:name="_Toc530047482"/>
      <w:r w:rsidRPr="00A312F0">
        <w:rPr>
          <w:lang w:val="hu-HU"/>
        </w:rPr>
        <w:t>Összefoglaló</w:t>
      </w:r>
      <w:bookmarkEnd w:id="121"/>
    </w:p>
    <w:p w14:paraId="54307D4A" w14:textId="77777777" w:rsidR="007F6011" w:rsidRPr="00A312F0" w:rsidRDefault="00530571" w:rsidP="00530571">
      <w:pPr>
        <w:pStyle w:val="Heading1"/>
        <w:rPr>
          <w:lang w:val="hu-HU"/>
        </w:rPr>
      </w:pPr>
      <w:bookmarkStart w:id="122" w:name="_Toc530047483"/>
      <w:r w:rsidRPr="00A312F0">
        <w:rPr>
          <w:lang w:val="hu-HU"/>
        </w:rPr>
        <w:t>Függelék</w:t>
      </w:r>
      <w:bookmarkEnd w:id="122"/>
    </w:p>
    <w:sectPr w:rsidR="007F6011" w:rsidRPr="00A312F0" w:rsidSect="00005E09">
      <w:footerReference w:type="default" r:id="rId37"/>
      <w:pgSz w:w="12240" w:h="15840"/>
      <w:pgMar w:top="1440" w:right="1440" w:bottom="2340" w:left="1440" w:header="720" w:footer="582" w:gutter="0"/>
      <w:cols w:space="720"/>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László Viktor Jánoky" w:date="2018-11-15T10:51:00Z" w:initials="LVJ">
    <w:p w14:paraId="4603747A" w14:textId="040F8809" w:rsidR="00970CDF" w:rsidRDefault="00970CDF">
      <w:pPr>
        <w:pStyle w:val="CommentText"/>
      </w:pPr>
      <w:r>
        <w:rPr>
          <w:rStyle w:val="CommentReference"/>
        </w:rPr>
        <w:annotationRef/>
      </w:r>
      <w:r>
        <w:t>A WebRTC-s technikai összefoglaló nagyon korreket, de ez a szekció tipikusan magáról a dolgozatról kell hogy egy rövid összefoglalót adjon. Én úgy érzem kicsit túl sok benne a technikai részlet (SDP header, TURN, STUN…) és kevés a saját munkát leíró rész.</w:t>
      </w:r>
    </w:p>
    <w:p w14:paraId="2815AA0E" w14:textId="77777777" w:rsidR="00970CDF" w:rsidRDefault="00970CDF">
      <w:pPr>
        <w:pStyle w:val="CommentText"/>
      </w:pPr>
    </w:p>
    <w:p w14:paraId="6428CDBC" w14:textId="77777777" w:rsidR="00970CDF" w:rsidRDefault="00970CDF">
      <w:pPr>
        <w:pStyle w:val="CommentText"/>
      </w:pPr>
      <w:r>
        <w:t>Valami ilyesmi felépítésre törekedj szerintem:</w:t>
      </w:r>
    </w:p>
    <w:p w14:paraId="48221DA9" w14:textId="01825C0D" w:rsidR="00970CDF" w:rsidRDefault="00970CDF">
      <w:pPr>
        <w:pStyle w:val="CommentText"/>
      </w:pPr>
      <w:r>
        <w:t>-1 bekezdés hogy mi és miért érdekes az WebRTC</w:t>
      </w:r>
    </w:p>
    <w:p w14:paraId="011222E9" w14:textId="175CD84D" w:rsidR="00970CDF" w:rsidRDefault="00970CDF">
      <w:pPr>
        <w:pStyle w:val="CommentText"/>
      </w:pPr>
      <w:r>
        <w:t>-1-2 bekezdés arról hogy te mit csinálsz vele (megismered a technológiát és topológiákat egy példa munka keretében)</w:t>
      </w:r>
    </w:p>
    <w:p w14:paraId="01CBD813" w14:textId="5DD1C0ED" w:rsidR="00970CDF" w:rsidRDefault="00970CDF">
      <w:pPr>
        <w:pStyle w:val="CommentText"/>
      </w:pPr>
      <w:r>
        <w:t>-1 bekezezdés a végén ami leírja a dolgozat szerkezetét, pl (az elején bemtuatom a webrtc történetét, majd kitérek a problémákra, utána megtervezem a saját rendszerem…). Ez egyfajta kifejtett tartalomjegyzék.</w:t>
      </w:r>
    </w:p>
    <w:p w14:paraId="52E331A4" w14:textId="70F44FD8" w:rsidR="00970CDF" w:rsidRDefault="00970CDF">
      <w:pPr>
        <w:pStyle w:val="CommentText"/>
      </w:pPr>
    </w:p>
    <w:p w14:paraId="1F88861F" w14:textId="62E27E8F" w:rsidR="00970CDF" w:rsidRDefault="00970CDF">
      <w:pPr>
        <w:pStyle w:val="CommentText"/>
      </w:pPr>
      <w:r>
        <w:t>Az egész résznek az a funkciója, hogy az olvasó egy magasszintű átfogó képet kapjon a témáról és hogy mi van a dolgozatban.</w:t>
      </w:r>
    </w:p>
  </w:comment>
  <w:comment w:id="6" w:author="László Viktor Jánoky" w:date="2018-11-15T10:58:00Z" w:initials="LVJ">
    <w:p w14:paraId="261E241E" w14:textId="444D8179" w:rsidR="00970CDF" w:rsidRDefault="00970CDF">
      <w:pPr>
        <w:pStyle w:val="CommentText"/>
      </w:pPr>
      <w:r>
        <w:rPr>
          <w:rStyle w:val="CommentReference"/>
        </w:rPr>
        <w:annotationRef/>
      </w:r>
      <w:r>
        <w:t xml:space="preserve">Ez elvileg tudományos szöveg, szóval próbálj “objektív elbeszélő” szemszögéből írni, kerüld a szlenget, a saját megítélésen alapuló dolgokat vagy jelöld explicit hogy a “véleményem szerint/tapasztalataim alapján” vagy írd tényként. pl.: elég komplex -&gt; nagy komplexitású. </w:t>
      </w:r>
    </w:p>
  </w:comment>
  <w:comment w:id="71" w:author="László Viktor Jánoky" w:date="2018-11-15T12:36:00Z" w:initials="LVJ">
    <w:p w14:paraId="31925D0C" w14:textId="07A8DE8C" w:rsidR="00970CDF" w:rsidRDefault="00970CDF">
      <w:pPr>
        <w:pStyle w:val="CommentText"/>
      </w:pPr>
      <w:r>
        <w:rPr>
          <w:rStyle w:val="CommentReference"/>
        </w:rPr>
        <w:annotationRef/>
      </w:r>
      <w:r>
        <w:t>Ide raktam át a “hogyan csinálják mások” fejezetet</w:t>
      </w:r>
    </w:p>
  </w:comment>
  <w:comment w:id="75" w:author="László Viktor Jánoky" w:date="2018-11-15T12:37:00Z" w:initials="LVJ">
    <w:p w14:paraId="03812E7B" w14:textId="3CD16926" w:rsidR="00970CDF" w:rsidRDefault="00970CDF">
      <w:pPr>
        <w:pStyle w:val="CommentText"/>
      </w:pPr>
      <w:r>
        <w:rPr>
          <w:rStyle w:val="CommentReference"/>
        </w:rPr>
        <w:annotationRef/>
      </w:r>
      <w:r>
        <w:t>Az “önálló” szót nem erőltetném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88861F" w15:done="0"/>
  <w15:commentEx w15:paraId="261E241E" w15:done="1"/>
  <w15:commentEx w15:paraId="31925D0C" w15:done="0"/>
  <w15:commentEx w15:paraId="03812E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88861F" w16cid:durableId="1F97CE37"/>
  <w16cid:commentId w16cid:paraId="261E241E" w16cid:durableId="1F97CFBA"/>
  <w16cid:commentId w16cid:paraId="31925D0C" w16cid:durableId="1F97E6DE"/>
  <w16cid:commentId w16cid:paraId="03812E7B" w16cid:durableId="1F97E6F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90FFFE" w14:textId="77777777" w:rsidR="00050C9E" w:rsidRDefault="00050C9E" w:rsidP="00005E09">
      <w:r>
        <w:separator/>
      </w:r>
    </w:p>
    <w:p w14:paraId="47B96BFE" w14:textId="77777777" w:rsidR="00050C9E" w:rsidRDefault="00050C9E" w:rsidP="00005E09"/>
  </w:endnote>
  <w:endnote w:type="continuationSeparator" w:id="0">
    <w:p w14:paraId="17C2EDF9" w14:textId="77777777" w:rsidR="00050C9E" w:rsidRDefault="00050C9E" w:rsidP="00005E09">
      <w:r>
        <w:continuationSeparator/>
      </w:r>
    </w:p>
    <w:p w14:paraId="2C302B8C" w14:textId="77777777" w:rsidR="00050C9E" w:rsidRDefault="00050C9E" w:rsidP="00005E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alibri"/>
    <w:panose1 w:val="00000500000000000000"/>
    <w:charset w:val="00"/>
    <w:family w:val="modern"/>
    <w:notTrueType/>
    <w:pitch w:val="variable"/>
    <w:sig w:usb0="20000007" w:usb1="00000000" w:usb2="00000000" w:usb3="00000000" w:csb0="00000193" w:csb1="00000000"/>
  </w:font>
  <w:font w:name="LM Mono 10">
    <w:altName w:val="Calibri"/>
    <w:panose1 w:val="00000509000000000000"/>
    <w:charset w:val="00"/>
    <w:family w:val="modern"/>
    <w:notTrueType/>
    <w:pitch w:val="fixed"/>
    <w:sig w:usb0="20000007" w:usb1="00000000" w:usb2="00000000" w:usb3="00000000" w:csb0="00000193"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51F3F" w14:textId="0128F196" w:rsidR="00970CDF" w:rsidRDefault="00970CDF" w:rsidP="00005E09">
    <w:pPr>
      <w:pStyle w:val="Footer"/>
      <w:jc w:val="center"/>
    </w:pPr>
    <w:r>
      <w:fldChar w:fldCharType="begin"/>
    </w:r>
    <w:r>
      <w:instrText xml:space="preserve"> PAGE   \* MERGEFORMAT </w:instrText>
    </w:r>
    <w:r>
      <w:fldChar w:fldCharType="separate"/>
    </w:r>
    <w:r w:rsidR="007067F6">
      <w:rPr>
        <w:noProof/>
      </w:rPr>
      <w:t>12</w:t>
    </w:r>
    <w:r>
      <w:rPr>
        <w:noProof/>
      </w:rPr>
      <w:fldChar w:fldCharType="end"/>
    </w:r>
  </w:p>
  <w:p w14:paraId="07459315" w14:textId="77777777" w:rsidR="00970CDF" w:rsidRDefault="00970CDF" w:rsidP="00005E0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41FC2" w14:textId="77777777" w:rsidR="00050C9E" w:rsidRDefault="00050C9E" w:rsidP="00E0682F">
      <w:pPr>
        <w:spacing w:after="120"/>
      </w:pPr>
      <w:r>
        <w:separator/>
      </w:r>
    </w:p>
  </w:footnote>
  <w:footnote w:type="continuationSeparator" w:id="0">
    <w:p w14:paraId="7BEB0D81" w14:textId="77777777" w:rsidR="00050C9E" w:rsidRDefault="00050C9E" w:rsidP="00E0682F">
      <w:pPr>
        <w:spacing w:after="120"/>
      </w:pPr>
      <w:r>
        <w:continuationSeparator/>
      </w:r>
    </w:p>
  </w:footnote>
  <w:footnote w:type="continuationNotice" w:id="1">
    <w:p w14:paraId="4A3EEC2A" w14:textId="77777777" w:rsidR="00050C9E" w:rsidRDefault="00050C9E" w:rsidP="00E0682F">
      <w:pPr>
        <w:spacing w:after="120"/>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lvlText w:val="%1"/>
      <w:lvlJc w:val="left"/>
      <w:pPr>
        <w:ind w:left="504" w:hanging="504"/>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1E8A4B97"/>
    <w:multiLevelType w:val="hybridMultilevel"/>
    <w:tmpl w:val="4F804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8D7674"/>
    <w:multiLevelType w:val="multilevel"/>
    <w:tmpl w:val="59489428"/>
    <w:numStyleLink w:val="Itemize"/>
  </w:abstractNum>
  <w:abstractNum w:abstractNumId="19"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363C5233"/>
    <w:multiLevelType w:val="multilevel"/>
    <w:tmpl w:val="8DE61AAA"/>
    <w:numStyleLink w:val="Enumerate"/>
  </w:abstractNum>
  <w:abstractNum w:abstractNumId="22" w15:restartNumberingAfterBreak="0">
    <w:nsid w:val="3F2A7AF5"/>
    <w:multiLevelType w:val="multilevel"/>
    <w:tmpl w:val="8DE61AAA"/>
    <w:numStyleLink w:val="Enumerate"/>
  </w:abstractNum>
  <w:abstractNum w:abstractNumId="23" w15:restartNumberingAfterBreak="0">
    <w:nsid w:val="50703152"/>
    <w:multiLevelType w:val="multilevel"/>
    <w:tmpl w:val="59489428"/>
    <w:numStyleLink w:val="Itemize"/>
  </w:abstractNum>
  <w:abstractNum w:abstractNumId="24" w15:restartNumberingAfterBreak="0">
    <w:nsid w:val="5180635D"/>
    <w:multiLevelType w:val="multilevel"/>
    <w:tmpl w:val="8DE61AAA"/>
    <w:numStyleLink w:val="Enumerate"/>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685A0B31"/>
    <w:multiLevelType w:val="multilevel"/>
    <w:tmpl w:val="8DE61AAA"/>
    <w:numStyleLink w:val="Enumerate"/>
  </w:abstractNum>
  <w:abstractNum w:abstractNumId="2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544A8E"/>
    <w:multiLevelType w:val="multilevel"/>
    <w:tmpl w:val="8DE61AAA"/>
    <w:numStyleLink w:val="Enumerate"/>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5"/>
  </w:num>
  <w:num w:numId="13">
    <w:abstractNumId w:val="29"/>
  </w:num>
  <w:num w:numId="14">
    <w:abstractNumId w:val="19"/>
  </w:num>
  <w:num w:numId="15">
    <w:abstractNumId w:val="20"/>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4"/>
  </w:num>
  <w:num w:numId="24">
    <w:abstractNumId w:val="28"/>
  </w:num>
  <w:num w:numId="25">
    <w:abstractNumId w:val="14"/>
  </w:num>
  <w:num w:numId="26">
    <w:abstractNumId w:val="10"/>
  </w:num>
  <w:num w:numId="27">
    <w:abstractNumId w:val="22"/>
  </w:num>
  <w:num w:numId="28">
    <w:abstractNumId w:val="11"/>
  </w:num>
  <w:num w:numId="29">
    <w:abstractNumId w:val="21"/>
  </w:num>
  <w:num w:numId="30">
    <w:abstractNumId w:val="15"/>
  </w:num>
  <w:num w:numId="31">
    <w:abstractNumId w:val="18"/>
  </w:num>
  <w:num w:numId="32">
    <w:abstractNumId w:val="26"/>
  </w:num>
  <w:num w:numId="33">
    <w:abstractNumId w:val="13"/>
  </w:num>
  <w:num w:numId="34">
    <w:abstractNumId w:val="23"/>
  </w:num>
  <w:num w:numId="35">
    <w:abstractNumId w:val="30"/>
  </w:num>
  <w:num w:numId="36">
    <w:abstractNumId w:val="17"/>
  </w:num>
  <w:numIdMacAtCleanup w:val="1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ászló Viktor Jánoky">
    <w15:presenceInfo w15:providerId="None" w15:userId="László Viktor Jánoky"/>
  </w15:person>
  <w15:person w15:author="Windows User">
    <w15:presenceInfo w15:providerId="Windows Live" w15:userId="912d021ffbd73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3"/>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79B"/>
    <w:rsid w:val="00003BCD"/>
    <w:rsid w:val="00005E09"/>
    <w:rsid w:val="00011C8B"/>
    <w:rsid w:val="000124FE"/>
    <w:rsid w:val="00012755"/>
    <w:rsid w:val="000158C5"/>
    <w:rsid w:val="000160C4"/>
    <w:rsid w:val="000209D9"/>
    <w:rsid w:val="0003303E"/>
    <w:rsid w:val="000400AC"/>
    <w:rsid w:val="00047CDD"/>
    <w:rsid w:val="00050C9E"/>
    <w:rsid w:val="00053852"/>
    <w:rsid w:val="00056CF1"/>
    <w:rsid w:val="000572D4"/>
    <w:rsid w:val="00057ACE"/>
    <w:rsid w:val="00060D8F"/>
    <w:rsid w:val="00061FDD"/>
    <w:rsid w:val="0006225D"/>
    <w:rsid w:val="000700CD"/>
    <w:rsid w:val="0007014F"/>
    <w:rsid w:val="00074843"/>
    <w:rsid w:val="00074CE5"/>
    <w:rsid w:val="00087599"/>
    <w:rsid w:val="00090824"/>
    <w:rsid w:val="00093E6B"/>
    <w:rsid w:val="0009579B"/>
    <w:rsid w:val="000A21B2"/>
    <w:rsid w:val="000A2E97"/>
    <w:rsid w:val="000A5935"/>
    <w:rsid w:val="000A6164"/>
    <w:rsid w:val="000B5FB2"/>
    <w:rsid w:val="000C0FD3"/>
    <w:rsid w:val="000C589D"/>
    <w:rsid w:val="000D4A65"/>
    <w:rsid w:val="000E1125"/>
    <w:rsid w:val="000E3162"/>
    <w:rsid w:val="000F1988"/>
    <w:rsid w:val="000F2B42"/>
    <w:rsid w:val="000F39FA"/>
    <w:rsid w:val="000F462F"/>
    <w:rsid w:val="001104BB"/>
    <w:rsid w:val="00121DA7"/>
    <w:rsid w:val="00134007"/>
    <w:rsid w:val="00137840"/>
    <w:rsid w:val="00147322"/>
    <w:rsid w:val="001508E1"/>
    <w:rsid w:val="00154D1E"/>
    <w:rsid w:val="00162E47"/>
    <w:rsid w:val="00162E8A"/>
    <w:rsid w:val="001765C9"/>
    <w:rsid w:val="0018113B"/>
    <w:rsid w:val="00181661"/>
    <w:rsid w:val="00181923"/>
    <w:rsid w:val="001832A5"/>
    <w:rsid w:val="001854A9"/>
    <w:rsid w:val="00193D99"/>
    <w:rsid w:val="00195655"/>
    <w:rsid w:val="001A0D54"/>
    <w:rsid w:val="001A2B61"/>
    <w:rsid w:val="001A317E"/>
    <w:rsid w:val="001A43D6"/>
    <w:rsid w:val="001A50E8"/>
    <w:rsid w:val="001A6004"/>
    <w:rsid w:val="001A7F4F"/>
    <w:rsid w:val="001B1A4F"/>
    <w:rsid w:val="001C5AC3"/>
    <w:rsid w:val="001D16FD"/>
    <w:rsid w:val="001E0697"/>
    <w:rsid w:val="001E18F3"/>
    <w:rsid w:val="001E449B"/>
    <w:rsid w:val="001E46D6"/>
    <w:rsid w:val="001F2532"/>
    <w:rsid w:val="00204D35"/>
    <w:rsid w:val="002078B3"/>
    <w:rsid w:val="0021065C"/>
    <w:rsid w:val="002232C2"/>
    <w:rsid w:val="002274FF"/>
    <w:rsid w:val="002345B1"/>
    <w:rsid w:val="0025067D"/>
    <w:rsid w:val="00253246"/>
    <w:rsid w:val="002575BF"/>
    <w:rsid w:val="00260E85"/>
    <w:rsid w:val="00266D36"/>
    <w:rsid w:val="0027203A"/>
    <w:rsid w:val="0027493B"/>
    <w:rsid w:val="002770C5"/>
    <w:rsid w:val="002802C2"/>
    <w:rsid w:val="0029271B"/>
    <w:rsid w:val="002942EA"/>
    <w:rsid w:val="00297E67"/>
    <w:rsid w:val="002A2B61"/>
    <w:rsid w:val="002B01E2"/>
    <w:rsid w:val="002B6110"/>
    <w:rsid w:val="002B7288"/>
    <w:rsid w:val="002E1C63"/>
    <w:rsid w:val="00303EB2"/>
    <w:rsid w:val="00322C54"/>
    <w:rsid w:val="00323FD2"/>
    <w:rsid w:val="003450B4"/>
    <w:rsid w:val="00347E28"/>
    <w:rsid w:val="0035191B"/>
    <w:rsid w:val="003575C3"/>
    <w:rsid w:val="00357866"/>
    <w:rsid w:val="003625D5"/>
    <w:rsid w:val="00367873"/>
    <w:rsid w:val="00376DBA"/>
    <w:rsid w:val="00387765"/>
    <w:rsid w:val="003909C8"/>
    <w:rsid w:val="003A56B5"/>
    <w:rsid w:val="003A604E"/>
    <w:rsid w:val="003B713A"/>
    <w:rsid w:val="003D3FB6"/>
    <w:rsid w:val="003E2C91"/>
    <w:rsid w:val="003F069B"/>
    <w:rsid w:val="003F4A52"/>
    <w:rsid w:val="004014C0"/>
    <w:rsid w:val="004017E6"/>
    <w:rsid w:val="00401834"/>
    <w:rsid w:val="0040304C"/>
    <w:rsid w:val="00433D1D"/>
    <w:rsid w:val="00433E07"/>
    <w:rsid w:val="004437ED"/>
    <w:rsid w:val="00443F10"/>
    <w:rsid w:val="004470BC"/>
    <w:rsid w:val="0045016A"/>
    <w:rsid w:val="00455682"/>
    <w:rsid w:val="00457F54"/>
    <w:rsid w:val="0046068B"/>
    <w:rsid w:val="00461FE3"/>
    <w:rsid w:val="00470512"/>
    <w:rsid w:val="00481E84"/>
    <w:rsid w:val="00486EDB"/>
    <w:rsid w:val="00492869"/>
    <w:rsid w:val="0049432C"/>
    <w:rsid w:val="004A217C"/>
    <w:rsid w:val="004A53C7"/>
    <w:rsid w:val="004C02A9"/>
    <w:rsid w:val="004C0BE2"/>
    <w:rsid w:val="004C32EA"/>
    <w:rsid w:val="004C7CC0"/>
    <w:rsid w:val="004D069B"/>
    <w:rsid w:val="004E29B3"/>
    <w:rsid w:val="004E5DA1"/>
    <w:rsid w:val="004F1976"/>
    <w:rsid w:val="004F2788"/>
    <w:rsid w:val="004F4D38"/>
    <w:rsid w:val="004F5246"/>
    <w:rsid w:val="004F5441"/>
    <w:rsid w:val="004F6799"/>
    <w:rsid w:val="004F6EA7"/>
    <w:rsid w:val="00503777"/>
    <w:rsid w:val="00511977"/>
    <w:rsid w:val="00513EE2"/>
    <w:rsid w:val="005167B7"/>
    <w:rsid w:val="00516C60"/>
    <w:rsid w:val="00517672"/>
    <w:rsid w:val="00517D7B"/>
    <w:rsid w:val="0052276F"/>
    <w:rsid w:val="0052459C"/>
    <w:rsid w:val="00527A2D"/>
    <w:rsid w:val="00530571"/>
    <w:rsid w:val="005440D5"/>
    <w:rsid w:val="00544C57"/>
    <w:rsid w:val="0054615C"/>
    <w:rsid w:val="00552928"/>
    <w:rsid w:val="00553C39"/>
    <w:rsid w:val="00564D90"/>
    <w:rsid w:val="005655A8"/>
    <w:rsid w:val="00567772"/>
    <w:rsid w:val="00573F65"/>
    <w:rsid w:val="00581F70"/>
    <w:rsid w:val="00590D07"/>
    <w:rsid w:val="00596FFF"/>
    <w:rsid w:val="005A07CA"/>
    <w:rsid w:val="005A0CE7"/>
    <w:rsid w:val="005C0FDF"/>
    <w:rsid w:val="005C26B0"/>
    <w:rsid w:val="005C42B1"/>
    <w:rsid w:val="005D68B9"/>
    <w:rsid w:val="005E051A"/>
    <w:rsid w:val="005E2A8B"/>
    <w:rsid w:val="005E3CD7"/>
    <w:rsid w:val="005E4867"/>
    <w:rsid w:val="005F30E4"/>
    <w:rsid w:val="005F5915"/>
    <w:rsid w:val="00601FA3"/>
    <w:rsid w:val="00607922"/>
    <w:rsid w:val="00612866"/>
    <w:rsid w:val="00614606"/>
    <w:rsid w:val="00615E80"/>
    <w:rsid w:val="00623814"/>
    <w:rsid w:val="00633C4F"/>
    <w:rsid w:val="00633FEC"/>
    <w:rsid w:val="00635D4E"/>
    <w:rsid w:val="00641776"/>
    <w:rsid w:val="00676AFD"/>
    <w:rsid w:val="00683989"/>
    <w:rsid w:val="00690895"/>
    <w:rsid w:val="00691DAC"/>
    <w:rsid w:val="00695595"/>
    <w:rsid w:val="00697B2C"/>
    <w:rsid w:val="006B2D5D"/>
    <w:rsid w:val="006B657A"/>
    <w:rsid w:val="006B7644"/>
    <w:rsid w:val="006C004E"/>
    <w:rsid w:val="006C04DC"/>
    <w:rsid w:val="006C0640"/>
    <w:rsid w:val="006D1026"/>
    <w:rsid w:val="006F4E39"/>
    <w:rsid w:val="00702D17"/>
    <w:rsid w:val="007067F6"/>
    <w:rsid w:val="00712366"/>
    <w:rsid w:val="00713E30"/>
    <w:rsid w:val="00716EFF"/>
    <w:rsid w:val="00727BC4"/>
    <w:rsid w:val="00727CBC"/>
    <w:rsid w:val="00735025"/>
    <w:rsid w:val="00735558"/>
    <w:rsid w:val="007501DB"/>
    <w:rsid w:val="0075082A"/>
    <w:rsid w:val="00751216"/>
    <w:rsid w:val="007516B9"/>
    <w:rsid w:val="00751AA6"/>
    <w:rsid w:val="00755218"/>
    <w:rsid w:val="0075640E"/>
    <w:rsid w:val="00756760"/>
    <w:rsid w:val="007569C6"/>
    <w:rsid w:val="00775C8E"/>
    <w:rsid w:val="0078273D"/>
    <w:rsid w:val="00783B58"/>
    <w:rsid w:val="00784D58"/>
    <w:rsid w:val="00787C96"/>
    <w:rsid w:val="0079324A"/>
    <w:rsid w:val="007B2249"/>
    <w:rsid w:val="007C2445"/>
    <w:rsid w:val="007C250B"/>
    <w:rsid w:val="007D463C"/>
    <w:rsid w:val="007D478A"/>
    <w:rsid w:val="007F2F27"/>
    <w:rsid w:val="007F5476"/>
    <w:rsid w:val="007F6011"/>
    <w:rsid w:val="007F67CE"/>
    <w:rsid w:val="007F68C9"/>
    <w:rsid w:val="00802468"/>
    <w:rsid w:val="00814777"/>
    <w:rsid w:val="008217B3"/>
    <w:rsid w:val="00824069"/>
    <w:rsid w:val="0082618E"/>
    <w:rsid w:val="0083368A"/>
    <w:rsid w:val="008370A9"/>
    <w:rsid w:val="00837AA2"/>
    <w:rsid w:val="00846440"/>
    <w:rsid w:val="008644AF"/>
    <w:rsid w:val="0086796F"/>
    <w:rsid w:val="00882F9C"/>
    <w:rsid w:val="00887256"/>
    <w:rsid w:val="00891B45"/>
    <w:rsid w:val="00892550"/>
    <w:rsid w:val="008962EF"/>
    <w:rsid w:val="008A3368"/>
    <w:rsid w:val="008A55A8"/>
    <w:rsid w:val="008A56F7"/>
    <w:rsid w:val="008A654D"/>
    <w:rsid w:val="008B36C4"/>
    <w:rsid w:val="008B47E0"/>
    <w:rsid w:val="008C6F4B"/>
    <w:rsid w:val="008D2C2C"/>
    <w:rsid w:val="008D6863"/>
    <w:rsid w:val="008E1CF8"/>
    <w:rsid w:val="008F186B"/>
    <w:rsid w:val="0090177E"/>
    <w:rsid w:val="009042D2"/>
    <w:rsid w:val="0090445E"/>
    <w:rsid w:val="00907179"/>
    <w:rsid w:val="009133D6"/>
    <w:rsid w:val="00914BF0"/>
    <w:rsid w:val="009235CF"/>
    <w:rsid w:val="00923E96"/>
    <w:rsid w:val="009538AE"/>
    <w:rsid w:val="009607A5"/>
    <w:rsid w:val="00960ABB"/>
    <w:rsid w:val="0096779F"/>
    <w:rsid w:val="00970CDF"/>
    <w:rsid w:val="00991DB7"/>
    <w:rsid w:val="0099211F"/>
    <w:rsid w:val="009967C8"/>
    <w:rsid w:val="009A170A"/>
    <w:rsid w:val="009B0E3B"/>
    <w:rsid w:val="009B0ED9"/>
    <w:rsid w:val="009B649E"/>
    <w:rsid w:val="009B79D5"/>
    <w:rsid w:val="009D07EF"/>
    <w:rsid w:val="009D195F"/>
    <w:rsid w:val="009D6902"/>
    <w:rsid w:val="009E108D"/>
    <w:rsid w:val="009E7ECD"/>
    <w:rsid w:val="009F0142"/>
    <w:rsid w:val="00A04435"/>
    <w:rsid w:val="00A144D1"/>
    <w:rsid w:val="00A17C26"/>
    <w:rsid w:val="00A20262"/>
    <w:rsid w:val="00A312F0"/>
    <w:rsid w:val="00A32984"/>
    <w:rsid w:val="00A509AA"/>
    <w:rsid w:val="00A615E5"/>
    <w:rsid w:val="00A67452"/>
    <w:rsid w:val="00A70274"/>
    <w:rsid w:val="00A75F9F"/>
    <w:rsid w:val="00A7608A"/>
    <w:rsid w:val="00A76D63"/>
    <w:rsid w:val="00A80DD2"/>
    <w:rsid w:val="00A922F9"/>
    <w:rsid w:val="00A930E0"/>
    <w:rsid w:val="00AA11C5"/>
    <w:rsid w:val="00AB0692"/>
    <w:rsid w:val="00AB25FB"/>
    <w:rsid w:val="00AB361F"/>
    <w:rsid w:val="00AD5AF2"/>
    <w:rsid w:val="00AE1832"/>
    <w:rsid w:val="00AE38AA"/>
    <w:rsid w:val="00AE5261"/>
    <w:rsid w:val="00AE60B4"/>
    <w:rsid w:val="00AF3739"/>
    <w:rsid w:val="00B030A8"/>
    <w:rsid w:val="00B05256"/>
    <w:rsid w:val="00B11489"/>
    <w:rsid w:val="00B16311"/>
    <w:rsid w:val="00B21E27"/>
    <w:rsid w:val="00B2242D"/>
    <w:rsid w:val="00B23A16"/>
    <w:rsid w:val="00B26BA2"/>
    <w:rsid w:val="00B71E48"/>
    <w:rsid w:val="00B7570D"/>
    <w:rsid w:val="00B82E41"/>
    <w:rsid w:val="00B840C7"/>
    <w:rsid w:val="00B86B75"/>
    <w:rsid w:val="00B955E5"/>
    <w:rsid w:val="00B97119"/>
    <w:rsid w:val="00BA0691"/>
    <w:rsid w:val="00BA3787"/>
    <w:rsid w:val="00BB1D35"/>
    <w:rsid w:val="00BB611A"/>
    <w:rsid w:val="00BC48D5"/>
    <w:rsid w:val="00BD39BA"/>
    <w:rsid w:val="00BE1F96"/>
    <w:rsid w:val="00BE6888"/>
    <w:rsid w:val="00BF041A"/>
    <w:rsid w:val="00BF2B32"/>
    <w:rsid w:val="00C03F90"/>
    <w:rsid w:val="00C111DC"/>
    <w:rsid w:val="00C15AC6"/>
    <w:rsid w:val="00C221E8"/>
    <w:rsid w:val="00C26B72"/>
    <w:rsid w:val="00C26CB3"/>
    <w:rsid w:val="00C3475F"/>
    <w:rsid w:val="00C34B6F"/>
    <w:rsid w:val="00C36279"/>
    <w:rsid w:val="00C45EE9"/>
    <w:rsid w:val="00C45F66"/>
    <w:rsid w:val="00C464BE"/>
    <w:rsid w:val="00C50711"/>
    <w:rsid w:val="00C5091D"/>
    <w:rsid w:val="00C60030"/>
    <w:rsid w:val="00C61480"/>
    <w:rsid w:val="00C6396A"/>
    <w:rsid w:val="00C678A6"/>
    <w:rsid w:val="00C7679E"/>
    <w:rsid w:val="00C804D2"/>
    <w:rsid w:val="00C84A08"/>
    <w:rsid w:val="00CA73D2"/>
    <w:rsid w:val="00CB5908"/>
    <w:rsid w:val="00CB6A90"/>
    <w:rsid w:val="00CB7FB4"/>
    <w:rsid w:val="00CC193C"/>
    <w:rsid w:val="00CC2A4A"/>
    <w:rsid w:val="00CC3ECD"/>
    <w:rsid w:val="00CC72CD"/>
    <w:rsid w:val="00CD0F03"/>
    <w:rsid w:val="00CD2EAC"/>
    <w:rsid w:val="00CD5E3C"/>
    <w:rsid w:val="00CE4995"/>
    <w:rsid w:val="00CE6310"/>
    <w:rsid w:val="00CF0A7D"/>
    <w:rsid w:val="00CF57EF"/>
    <w:rsid w:val="00CF5891"/>
    <w:rsid w:val="00D20B73"/>
    <w:rsid w:val="00D23CA4"/>
    <w:rsid w:val="00D27F15"/>
    <w:rsid w:val="00D304EA"/>
    <w:rsid w:val="00D347DF"/>
    <w:rsid w:val="00D34848"/>
    <w:rsid w:val="00D36013"/>
    <w:rsid w:val="00D41C60"/>
    <w:rsid w:val="00D46F1E"/>
    <w:rsid w:val="00D60E87"/>
    <w:rsid w:val="00D62916"/>
    <w:rsid w:val="00D7207B"/>
    <w:rsid w:val="00D9705B"/>
    <w:rsid w:val="00DA225E"/>
    <w:rsid w:val="00DB12D1"/>
    <w:rsid w:val="00DC6A3A"/>
    <w:rsid w:val="00DE6579"/>
    <w:rsid w:val="00DE7F0F"/>
    <w:rsid w:val="00DF200D"/>
    <w:rsid w:val="00DF4129"/>
    <w:rsid w:val="00E0104D"/>
    <w:rsid w:val="00E01140"/>
    <w:rsid w:val="00E0123F"/>
    <w:rsid w:val="00E017CE"/>
    <w:rsid w:val="00E040F1"/>
    <w:rsid w:val="00E0682F"/>
    <w:rsid w:val="00E121C9"/>
    <w:rsid w:val="00E20672"/>
    <w:rsid w:val="00E25F45"/>
    <w:rsid w:val="00E315A3"/>
    <w:rsid w:val="00E33BD8"/>
    <w:rsid w:val="00E40C37"/>
    <w:rsid w:val="00E41067"/>
    <w:rsid w:val="00E435C2"/>
    <w:rsid w:val="00E516ED"/>
    <w:rsid w:val="00E675E4"/>
    <w:rsid w:val="00E73285"/>
    <w:rsid w:val="00E83EFE"/>
    <w:rsid w:val="00E859B2"/>
    <w:rsid w:val="00E8649C"/>
    <w:rsid w:val="00E95318"/>
    <w:rsid w:val="00E9785C"/>
    <w:rsid w:val="00EA02C0"/>
    <w:rsid w:val="00EA7F6D"/>
    <w:rsid w:val="00EB7732"/>
    <w:rsid w:val="00EC20A9"/>
    <w:rsid w:val="00EC7438"/>
    <w:rsid w:val="00ED02E2"/>
    <w:rsid w:val="00ED0A56"/>
    <w:rsid w:val="00ED4779"/>
    <w:rsid w:val="00EF121D"/>
    <w:rsid w:val="00F001C1"/>
    <w:rsid w:val="00F10149"/>
    <w:rsid w:val="00F12EBD"/>
    <w:rsid w:val="00F27B51"/>
    <w:rsid w:val="00F27D47"/>
    <w:rsid w:val="00F44C0B"/>
    <w:rsid w:val="00F535DE"/>
    <w:rsid w:val="00F57871"/>
    <w:rsid w:val="00F664EA"/>
    <w:rsid w:val="00F712F8"/>
    <w:rsid w:val="00F721EA"/>
    <w:rsid w:val="00F758DD"/>
    <w:rsid w:val="00F81356"/>
    <w:rsid w:val="00F84887"/>
    <w:rsid w:val="00F86B44"/>
    <w:rsid w:val="00F9192C"/>
    <w:rsid w:val="00F95255"/>
    <w:rsid w:val="00F95C2A"/>
    <w:rsid w:val="00FB2A85"/>
    <w:rsid w:val="00FB3A82"/>
    <w:rsid w:val="00FC0B1B"/>
    <w:rsid w:val="00FC261B"/>
    <w:rsid w:val="00FC573D"/>
    <w:rsid w:val="00FC601B"/>
    <w:rsid w:val="00FD2D66"/>
    <w:rsid w:val="00FD37E7"/>
    <w:rsid w:val="00FD38F2"/>
    <w:rsid w:val="00FD56BA"/>
    <w:rsid w:val="00FE797F"/>
    <w:rsid w:val="3C798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98E64"/>
  <w15:docId w15:val="{12FD5846-96B2-49D8-9A60-C91E9C81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B1D35"/>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005E09"/>
    <w:pPr>
      <w:keepNext/>
      <w:keepLines/>
      <w:spacing w:before="520" w:after="3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005E09"/>
    <w:pPr>
      <w:keepNext/>
      <w:keepLines/>
      <w:spacing w:before="360" w:after="12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CC2A4A"/>
    <w:pPr>
      <w:keepNext/>
      <w:keepLines/>
      <w:spacing w:before="360" w:after="12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CC2A4A"/>
    <w:pPr>
      <w:keepNext/>
      <w:keepLines/>
      <w:spacing w:before="360" w:after="120"/>
      <w:outlineLvl w:val="3"/>
    </w:pPr>
    <w:rPr>
      <w:rFonts w:asciiTheme="majorHAnsi" w:eastAsiaTheme="majorEastAsia" w:hAnsiTheme="majorHAnsi" w:cstheme="majorBidi"/>
      <w:b/>
      <w:bCs/>
      <w:szCs w:val="22"/>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BF2B32"/>
    <w:pPr>
      <w:keepNext/>
      <w:keepLines/>
      <w:spacing w:before="0" w:after="0"/>
      <w:jc w:val="center"/>
    </w:pPr>
    <w:rPr>
      <w:rFonts w:asciiTheme="majorHAnsi" w:eastAsiaTheme="majorEastAsia" w:hAnsiTheme="majorHAnsi" w:cstheme="majorBidi"/>
      <w:bCs/>
      <w:sz w:val="52"/>
      <w:szCs w:val="52"/>
    </w:rPr>
  </w:style>
  <w:style w:type="paragraph" w:styleId="Subtitle">
    <w:name w:val="Subtitle"/>
    <w:basedOn w:val="Title"/>
    <w:next w:val="Normal"/>
    <w:uiPriority w:val="4"/>
    <w:qFormat/>
    <w:rsid w:val="00BF2B32"/>
    <w:rPr>
      <w:sz w:val="24"/>
      <w:szCs w:val="24"/>
    </w:rPr>
  </w:style>
  <w:style w:type="paragraph" w:customStyle="1" w:styleId="Author">
    <w:name w:val="Author"/>
    <w:next w:val="Normal"/>
    <w:uiPriority w:val="10"/>
    <w:qFormat/>
    <w:rsid w:val="00B955E5"/>
    <w:pPr>
      <w:keepNext/>
      <w:keepLines/>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005E09"/>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005E09"/>
    <w:pPr>
      <w:tabs>
        <w:tab w:val="clear" w:pos="9360"/>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005E09"/>
    <w:pPr>
      <w:tabs>
        <w:tab w:val="clear" w:pos="9360"/>
      </w:tabs>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customStyle="1" w:styleId="UnresolvedMention1">
    <w:name w:val="Unresolved Mention1"/>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customStyle="1" w:styleId="Cmlaplog">
    <w:name w:val="Címlap logó"/>
    <w:basedOn w:val="Normal"/>
    <w:rsid w:val="00E33BD8"/>
    <w:pPr>
      <w:tabs>
        <w:tab w:val="clear" w:pos="9360"/>
      </w:tabs>
      <w:spacing w:before="0" w:after="120" w:line="360" w:lineRule="auto"/>
      <w:jc w:val="center"/>
    </w:pPr>
    <w:rPr>
      <w:rFonts w:ascii="Times New Roman" w:eastAsia="Times New Roman" w:hAnsi="Times New Roman" w:cs="Times New Roman"/>
      <w:sz w:val="24"/>
      <w:szCs w:val="20"/>
      <w:lang w:val="hu-HU"/>
      <w14:ligatures w14:val="none"/>
    </w:rPr>
  </w:style>
  <w:style w:type="paragraph" w:customStyle="1" w:styleId="Cmlapkarstanszk">
    <w:name w:val="Címlap kar és tanszék"/>
    <w:basedOn w:val="Normal"/>
    <w:rsid w:val="00E33BD8"/>
    <w:pPr>
      <w:tabs>
        <w:tab w:val="clear" w:pos="9360"/>
      </w:tabs>
      <w:spacing w:before="0" w:after="0"/>
      <w:jc w:val="center"/>
    </w:pPr>
    <w:rPr>
      <w:rFonts w:ascii="Times New Roman" w:eastAsia="Times New Roman" w:hAnsi="Times New Roman" w:cs="Times New Roman"/>
      <w:sz w:val="24"/>
      <w:szCs w:val="20"/>
      <w:lang w:val="hu-HU"/>
      <w14:ligatures w14:val="none"/>
    </w:rPr>
  </w:style>
  <w:style w:type="paragraph" w:customStyle="1" w:styleId="Cmlapegyetem">
    <w:name w:val="Címlap egyetem"/>
    <w:basedOn w:val="Normal"/>
    <w:rsid w:val="00E33BD8"/>
    <w:pPr>
      <w:tabs>
        <w:tab w:val="clear" w:pos="9360"/>
      </w:tabs>
      <w:spacing w:after="0"/>
      <w:jc w:val="center"/>
    </w:pPr>
    <w:rPr>
      <w:rFonts w:ascii="Times New Roman" w:eastAsia="Times New Roman" w:hAnsi="Times New Roman" w:cs="Times New Roman"/>
      <w:b/>
      <w:bCs/>
      <w:sz w:val="24"/>
      <w:szCs w:val="20"/>
      <w:lang w:val="hu-HU"/>
      <w14:ligatures w14:val="none"/>
    </w:rPr>
  </w:style>
  <w:style w:type="paragraph" w:styleId="TOC1">
    <w:name w:val="toc 1"/>
    <w:basedOn w:val="Normal"/>
    <w:next w:val="Normal"/>
    <w:autoRedefine/>
    <w:uiPriority w:val="39"/>
    <w:unhideWhenUsed/>
    <w:rsid w:val="000124FE"/>
    <w:pPr>
      <w:tabs>
        <w:tab w:val="clear" w:pos="9360"/>
      </w:tabs>
      <w:spacing w:after="100"/>
    </w:pPr>
  </w:style>
  <w:style w:type="paragraph" w:styleId="TOC2">
    <w:name w:val="toc 2"/>
    <w:basedOn w:val="Normal"/>
    <w:next w:val="Normal"/>
    <w:autoRedefine/>
    <w:uiPriority w:val="39"/>
    <w:unhideWhenUsed/>
    <w:rsid w:val="000C0FD3"/>
    <w:pPr>
      <w:tabs>
        <w:tab w:val="clear" w:pos="9360"/>
      </w:tabs>
      <w:spacing w:after="100"/>
      <w:ind w:left="220"/>
    </w:pPr>
  </w:style>
  <w:style w:type="paragraph" w:styleId="TOC3">
    <w:name w:val="toc 3"/>
    <w:basedOn w:val="Normal"/>
    <w:next w:val="Normal"/>
    <w:autoRedefine/>
    <w:uiPriority w:val="39"/>
    <w:unhideWhenUsed/>
    <w:rsid w:val="000C0FD3"/>
    <w:pPr>
      <w:tabs>
        <w:tab w:val="clear" w:pos="9360"/>
      </w:tabs>
      <w:spacing w:after="100"/>
      <w:ind w:left="440"/>
    </w:pPr>
  </w:style>
  <w:style w:type="table" w:styleId="TableGridLight">
    <w:name w:val="Grid Table Light"/>
    <w:basedOn w:val="TableNormal"/>
    <w:uiPriority w:val="40"/>
    <w:rsid w:val="005A0CE7"/>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l-smi">
    <w:name w:val="pl-smi"/>
    <w:basedOn w:val="DefaultParagraphFont"/>
    <w:rsid w:val="00802468"/>
  </w:style>
  <w:style w:type="character" w:customStyle="1" w:styleId="pl-c1">
    <w:name w:val="pl-c1"/>
    <w:basedOn w:val="DefaultParagraphFont"/>
    <w:rsid w:val="00802468"/>
  </w:style>
  <w:style w:type="character" w:customStyle="1" w:styleId="pl-k">
    <w:name w:val="pl-k"/>
    <w:basedOn w:val="DefaultParagraphFont"/>
    <w:rsid w:val="00802468"/>
  </w:style>
  <w:style w:type="paragraph" w:styleId="Revision">
    <w:name w:val="Revision"/>
    <w:hidden/>
    <w:uiPriority w:val="99"/>
    <w:semiHidden/>
    <w:rsid w:val="00CD0F03"/>
    <w:pPr>
      <w:spacing w:after="0"/>
    </w:pPr>
    <w:rPr>
      <w:sz w:val="22"/>
      <w14:ligatures w14:val="standardContextual"/>
    </w:rPr>
  </w:style>
  <w:style w:type="character" w:customStyle="1" w:styleId="UnresolvedMention">
    <w:name w:val="Unresolved Mention"/>
    <w:basedOn w:val="DefaultParagraphFont"/>
    <w:uiPriority w:val="99"/>
    <w:semiHidden/>
    <w:unhideWhenUsed/>
    <w:rsid w:val="00735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205952">
      <w:bodyDiv w:val="1"/>
      <w:marLeft w:val="0"/>
      <w:marRight w:val="0"/>
      <w:marTop w:val="0"/>
      <w:marBottom w:val="0"/>
      <w:divBdr>
        <w:top w:val="none" w:sz="0" w:space="0" w:color="auto"/>
        <w:left w:val="none" w:sz="0" w:space="0" w:color="auto"/>
        <w:bottom w:val="none" w:sz="0" w:space="0" w:color="auto"/>
        <w:right w:val="none" w:sz="0" w:space="0" w:color="auto"/>
      </w:divBdr>
    </w:div>
    <w:div w:id="442308374">
      <w:bodyDiv w:val="1"/>
      <w:marLeft w:val="0"/>
      <w:marRight w:val="0"/>
      <w:marTop w:val="0"/>
      <w:marBottom w:val="0"/>
      <w:divBdr>
        <w:top w:val="none" w:sz="0" w:space="0" w:color="auto"/>
        <w:left w:val="none" w:sz="0" w:space="0" w:color="auto"/>
        <w:bottom w:val="none" w:sz="0" w:space="0" w:color="auto"/>
        <w:right w:val="none" w:sz="0" w:space="0" w:color="auto"/>
      </w:divBdr>
    </w:div>
    <w:div w:id="495194093">
      <w:bodyDiv w:val="1"/>
      <w:marLeft w:val="0"/>
      <w:marRight w:val="0"/>
      <w:marTop w:val="0"/>
      <w:marBottom w:val="0"/>
      <w:divBdr>
        <w:top w:val="none" w:sz="0" w:space="0" w:color="auto"/>
        <w:left w:val="none" w:sz="0" w:space="0" w:color="auto"/>
        <w:bottom w:val="none" w:sz="0" w:space="0" w:color="auto"/>
        <w:right w:val="none" w:sz="0" w:space="0" w:color="auto"/>
      </w:divBdr>
    </w:div>
    <w:div w:id="616831646">
      <w:bodyDiv w:val="1"/>
      <w:marLeft w:val="0"/>
      <w:marRight w:val="0"/>
      <w:marTop w:val="0"/>
      <w:marBottom w:val="0"/>
      <w:divBdr>
        <w:top w:val="none" w:sz="0" w:space="0" w:color="auto"/>
        <w:left w:val="none" w:sz="0" w:space="0" w:color="auto"/>
        <w:bottom w:val="none" w:sz="0" w:space="0" w:color="auto"/>
        <w:right w:val="none" w:sz="0" w:space="0" w:color="auto"/>
      </w:divBdr>
    </w:div>
    <w:div w:id="847138390">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1062288">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 w:id="2034190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1.png"/><Relationship Id="rId39" Type="http://schemas.microsoft.com/office/2011/relationships/people" Target="people.xml"/><Relationship Id="rId21" Type="http://schemas.openxmlformats.org/officeDocument/2006/relationships/hyperlink" Target="https://www.slideshare.net/rootkiskacsa/webrtc-hol-tartunk-ma" TargetMode="External"/><Relationship Id="rId34"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ebrtchacks.com/symmetric-nat/" TargetMode="External"/><Relationship Id="rId20" Type="http://schemas.openxmlformats.org/officeDocument/2006/relationships/image" Target="media/image7.gif"/><Relationship Id="rId29" Type="http://schemas.openxmlformats.org/officeDocument/2006/relationships/image" Target="media/image14.png"/><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etwork_address_translation"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microsoft.com/office/2011/relationships/commentsExtended" Target="commentsExtended.xml"/><Relationship Id="rId19" Type="http://schemas.openxmlformats.org/officeDocument/2006/relationships/hyperlink" Target="https://www.slideshare.net/rootkiskacsa/webrtc-hol-tartunk-ma"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slideshare.net/saghul/ice-4414037" TargetMode="External"/><Relationship Id="rId25" Type="http://schemas.openxmlformats.org/officeDocument/2006/relationships/hyperlink" Target="http://info.vidyo.com/rs/vidyo/images/WP-Vidyo-SVC-Video-Communications.pdf" TargetMode="External"/><Relationship Id="rId33" Type="http://schemas.openxmlformats.org/officeDocument/2006/relationships/image" Target="media/image18.png"/><Relationship Id="rId38"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uhasz\Documents\Custom%20Office%20Templates\Templates\WordTeX%20Assignment.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C94409-E28F-4536-B512-E9690077E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Assignment.dotx</Template>
  <TotalTime>5077</TotalTime>
  <Pages>38</Pages>
  <Words>5313</Words>
  <Characters>30286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Balint Juhasz</dc:creator>
  <cp:keywords/>
  <dc:description/>
  <cp:lastModifiedBy>Windows User</cp:lastModifiedBy>
  <cp:revision>143</cp:revision>
  <cp:lastPrinted>2018-03-14T00:03:00Z</cp:lastPrinted>
  <dcterms:created xsi:type="dcterms:W3CDTF">2018-11-12T21:31:00Z</dcterms:created>
  <dcterms:modified xsi:type="dcterms:W3CDTF">2018-11-18T20:37:00Z</dcterms:modified>
</cp:coreProperties>
</file>